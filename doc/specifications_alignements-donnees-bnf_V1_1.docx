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9">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1C04">
        <w:t>Alignement-</w:t>
      </w:r>
      <w:proofErr w:type="spellStart"/>
      <w:r w:rsidR="00601C04">
        <w:t>donnees</w:t>
      </w:r>
      <w:proofErr w:type="spellEnd"/>
      <w:r w:rsidR="00601C04">
        <w:t>-</w:t>
      </w:r>
      <w:proofErr w:type="spellStart"/>
      <w:r w:rsidR="00601C04">
        <w:t>bnf</w:t>
      </w:r>
      <w:proofErr w:type="spellEnd"/>
      <w:r w:rsidR="00601C04">
        <w:t> : spécifications techniques</w:t>
      </w:r>
    </w:p>
    <w:p w:rsidR="00601C04" w:rsidRDefault="00601C04" w:rsidP="005B7EDD">
      <w:pPr>
        <w:pStyle w:val="Sous-titre"/>
      </w:pPr>
      <w:r>
        <w:t xml:space="preserve">Description technique des mécanismes en œuvre dans les différents modules du logiciel </w:t>
      </w:r>
      <w:r>
        <w:rPr>
          <w:b/>
        </w:rPr>
        <w:t>alignements-</w:t>
      </w:r>
      <w:proofErr w:type="spellStart"/>
      <w:r>
        <w:rPr>
          <w:b/>
        </w:rPr>
        <w:t>donnees</w:t>
      </w:r>
      <w:proofErr w:type="spellEnd"/>
      <w:r>
        <w:rPr>
          <w:b/>
        </w:rPr>
        <w:t>-</w:t>
      </w:r>
      <w:proofErr w:type="spellStart"/>
      <w:r>
        <w:rPr>
          <w:b/>
        </w:rPr>
        <w:t>bnf</w:t>
      </w:r>
      <w:proofErr w:type="spellEnd"/>
    </w:p>
    <w:customXmlInsRangeStart w:id="0" w:author="Renaud AIOUTZ" w:date="2018-03-30T09:54:00Z"/>
    <w:sdt>
      <w:sdtPr>
        <w:id w:val="-63587029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customXmlInsRangeEnd w:id="0"/>
        <w:p w:rsidR="00F528E1" w:rsidRDefault="00F528E1">
          <w:pPr>
            <w:pStyle w:val="En-ttedetabledesmatires"/>
            <w:rPr>
              <w:ins w:id="1" w:author="Renaud AIOUTZ" w:date="2018-03-30T09:54:00Z"/>
            </w:rPr>
          </w:pPr>
          <w:ins w:id="2" w:author="Renaud AIOUTZ" w:date="2018-03-30T09:54:00Z">
            <w:r>
              <w:t>Table des matières</w:t>
            </w:r>
          </w:ins>
        </w:p>
        <w:p w:rsidR="00F528E1" w:rsidRDefault="00F528E1">
          <w:pPr>
            <w:pStyle w:val="TM1"/>
            <w:tabs>
              <w:tab w:val="left" w:pos="440"/>
              <w:tab w:val="right" w:leader="dot" w:pos="9062"/>
            </w:tabs>
            <w:rPr>
              <w:noProof/>
            </w:rPr>
          </w:pPr>
          <w:ins w:id="3" w:author="Renaud AIOUTZ" w:date="2018-03-30T09:54:00Z">
            <w:r>
              <w:fldChar w:fldCharType="begin"/>
            </w:r>
            <w:r>
              <w:instrText xml:space="preserve"> TOC \o "1-3" \h \z \u </w:instrText>
            </w:r>
            <w:r>
              <w:fldChar w:fldCharType="separate"/>
            </w:r>
          </w:ins>
          <w:hyperlink w:anchor="_Toc510167022" w:history="1">
            <w:r w:rsidRPr="00D16BEA">
              <w:rPr>
                <w:rStyle w:val="Lienhypertexte"/>
                <w:noProof/>
              </w:rPr>
              <w:t>1.</w:t>
            </w:r>
            <w:r>
              <w:rPr>
                <w:noProof/>
              </w:rPr>
              <w:tab/>
            </w:r>
            <w:r w:rsidRPr="00D16BEA">
              <w:rPr>
                <w:rStyle w:val="Lienhypertexte"/>
                <w:noProof/>
              </w:rPr>
              <w:t>Module central de TransBiblio : alignements – notices bibliographiques</w:t>
            </w:r>
            <w:r>
              <w:rPr>
                <w:noProof/>
                <w:webHidden/>
              </w:rPr>
              <w:tab/>
            </w:r>
            <w:r>
              <w:rPr>
                <w:noProof/>
                <w:webHidden/>
              </w:rPr>
              <w:fldChar w:fldCharType="begin"/>
            </w:r>
            <w:r>
              <w:rPr>
                <w:noProof/>
                <w:webHidden/>
              </w:rPr>
              <w:instrText xml:space="preserve"> PAGEREF _Toc510167022 \h </w:instrText>
            </w:r>
            <w:r>
              <w:rPr>
                <w:noProof/>
                <w:webHidden/>
              </w:rPr>
            </w:r>
            <w:r>
              <w:rPr>
                <w:noProof/>
                <w:webHidden/>
              </w:rPr>
              <w:fldChar w:fldCharType="separate"/>
            </w:r>
            <w:r>
              <w:rPr>
                <w:noProof/>
                <w:webHidden/>
              </w:rPr>
              <w:t>1</w:t>
            </w:r>
            <w:r>
              <w:rPr>
                <w:noProof/>
                <w:webHidden/>
              </w:rPr>
              <w:fldChar w:fldCharType="end"/>
            </w:r>
          </w:hyperlink>
        </w:p>
        <w:p w:rsidR="00F528E1" w:rsidRDefault="00F528E1">
          <w:pPr>
            <w:pStyle w:val="TM2"/>
            <w:tabs>
              <w:tab w:val="right" w:leader="dot" w:pos="9062"/>
            </w:tabs>
            <w:rPr>
              <w:noProof/>
            </w:rPr>
          </w:pPr>
          <w:hyperlink w:anchor="_Toc510167023" w:history="1">
            <w:r w:rsidRPr="00D16BEA">
              <w:rPr>
                <w:rStyle w:val="Lienhypertexte"/>
                <w:noProof/>
              </w:rPr>
              <w:t>Fichier en entrée : format</w:t>
            </w:r>
            <w:r>
              <w:rPr>
                <w:noProof/>
                <w:webHidden/>
              </w:rPr>
              <w:tab/>
            </w:r>
            <w:r>
              <w:rPr>
                <w:noProof/>
                <w:webHidden/>
              </w:rPr>
              <w:fldChar w:fldCharType="begin"/>
            </w:r>
            <w:r>
              <w:rPr>
                <w:noProof/>
                <w:webHidden/>
              </w:rPr>
              <w:instrText xml:space="preserve"> PAGEREF _Toc510167023 \h </w:instrText>
            </w:r>
            <w:r>
              <w:rPr>
                <w:noProof/>
                <w:webHidden/>
              </w:rPr>
            </w:r>
            <w:r>
              <w:rPr>
                <w:noProof/>
                <w:webHidden/>
              </w:rPr>
              <w:fldChar w:fldCharType="separate"/>
            </w:r>
            <w:r>
              <w:rPr>
                <w:noProof/>
                <w:webHidden/>
              </w:rPr>
              <w:t>1</w:t>
            </w:r>
            <w:r>
              <w:rPr>
                <w:noProof/>
                <w:webHidden/>
              </w:rPr>
              <w:fldChar w:fldCharType="end"/>
            </w:r>
          </w:hyperlink>
        </w:p>
        <w:p w:rsidR="00F528E1" w:rsidRDefault="00F528E1">
          <w:pPr>
            <w:pStyle w:val="TM3"/>
            <w:tabs>
              <w:tab w:val="right" w:leader="dot" w:pos="9062"/>
            </w:tabs>
            <w:rPr>
              <w:noProof/>
            </w:rPr>
          </w:pPr>
          <w:hyperlink w:anchor="_Toc510167024" w:history="1">
            <w:r w:rsidRPr="00D16BEA">
              <w:rPr>
                <w:rStyle w:val="Lienhypertexte"/>
                <w:noProof/>
              </w:rPr>
              <w:t>Monographies imprimées</w:t>
            </w:r>
            <w:r>
              <w:rPr>
                <w:noProof/>
                <w:webHidden/>
              </w:rPr>
              <w:tab/>
            </w:r>
            <w:r>
              <w:rPr>
                <w:noProof/>
                <w:webHidden/>
              </w:rPr>
              <w:fldChar w:fldCharType="begin"/>
            </w:r>
            <w:r>
              <w:rPr>
                <w:noProof/>
                <w:webHidden/>
              </w:rPr>
              <w:instrText xml:space="preserve"> PAGEREF _Toc510167024 \h </w:instrText>
            </w:r>
            <w:r>
              <w:rPr>
                <w:noProof/>
                <w:webHidden/>
              </w:rPr>
            </w:r>
            <w:r>
              <w:rPr>
                <w:noProof/>
                <w:webHidden/>
              </w:rPr>
              <w:fldChar w:fldCharType="separate"/>
            </w:r>
            <w:r>
              <w:rPr>
                <w:noProof/>
                <w:webHidden/>
              </w:rPr>
              <w:t>1</w:t>
            </w:r>
            <w:r>
              <w:rPr>
                <w:noProof/>
                <w:webHidden/>
              </w:rPr>
              <w:fldChar w:fldCharType="end"/>
            </w:r>
          </w:hyperlink>
        </w:p>
        <w:p w:rsidR="00F528E1" w:rsidRDefault="00F528E1">
          <w:pPr>
            <w:pStyle w:val="TM3"/>
            <w:tabs>
              <w:tab w:val="right" w:leader="dot" w:pos="9062"/>
            </w:tabs>
            <w:rPr>
              <w:noProof/>
            </w:rPr>
          </w:pPr>
          <w:hyperlink w:anchor="_Toc510167025" w:history="1">
            <w:r w:rsidRPr="00D16BEA">
              <w:rPr>
                <w:rStyle w:val="Lienhypertexte"/>
                <w:noProof/>
              </w:rPr>
              <w:t>CD, DVD (son, vidéo)</w:t>
            </w:r>
            <w:r>
              <w:rPr>
                <w:noProof/>
                <w:webHidden/>
              </w:rPr>
              <w:tab/>
            </w:r>
            <w:r>
              <w:rPr>
                <w:noProof/>
                <w:webHidden/>
              </w:rPr>
              <w:fldChar w:fldCharType="begin"/>
            </w:r>
            <w:r>
              <w:rPr>
                <w:noProof/>
                <w:webHidden/>
              </w:rPr>
              <w:instrText xml:space="preserve"> PAGEREF _Toc510167025 \h </w:instrText>
            </w:r>
            <w:r>
              <w:rPr>
                <w:noProof/>
                <w:webHidden/>
              </w:rPr>
            </w:r>
            <w:r>
              <w:rPr>
                <w:noProof/>
                <w:webHidden/>
              </w:rPr>
              <w:fldChar w:fldCharType="separate"/>
            </w:r>
            <w:r>
              <w:rPr>
                <w:noProof/>
                <w:webHidden/>
              </w:rPr>
              <w:t>1</w:t>
            </w:r>
            <w:r>
              <w:rPr>
                <w:noProof/>
                <w:webHidden/>
              </w:rPr>
              <w:fldChar w:fldCharType="end"/>
            </w:r>
          </w:hyperlink>
        </w:p>
        <w:p w:rsidR="00F528E1" w:rsidRDefault="00F528E1">
          <w:pPr>
            <w:pStyle w:val="TM3"/>
            <w:tabs>
              <w:tab w:val="right" w:leader="dot" w:pos="9062"/>
            </w:tabs>
            <w:rPr>
              <w:noProof/>
            </w:rPr>
          </w:pPr>
          <w:hyperlink w:anchor="_Toc510167026" w:history="1">
            <w:r w:rsidRPr="00D16BEA">
              <w:rPr>
                <w:rStyle w:val="Lienhypertexte"/>
                <w:noProof/>
              </w:rPr>
              <w:t>Périodiques</w:t>
            </w:r>
            <w:r>
              <w:rPr>
                <w:noProof/>
                <w:webHidden/>
              </w:rPr>
              <w:tab/>
            </w:r>
            <w:r>
              <w:rPr>
                <w:noProof/>
                <w:webHidden/>
              </w:rPr>
              <w:fldChar w:fldCharType="begin"/>
            </w:r>
            <w:r>
              <w:rPr>
                <w:noProof/>
                <w:webHidden/>
              </w:rPr>
              <w:instrText xml:space="preserve"> PAGEREF _Toc510167026 \h </w:instrText>
            </w:r>
            <w:r>
              <w:rPr>
                <w:noProof/>
                <w:webHidden/>
              </w:rPr>
            </w:r>
            <w:r>
              <w:rPr>
                <w:noProof/>
                <w:webHidden/>
              </w:rPr>
              <w:fldChar w:fldCharType="separate"/>
            </w:r>
            <w:r>
              <w:rPr>
                <w:noProof/>
                <w:webHidden/>
              </w:rPr>
              <w:t>2</w:t>
            </w:r>
            <w:r>
              <w:rPr>
                <w:noProof/>
                <w:webHidden/>
              </w:rPr>
              <w:fldChar w:fldCharType="end"/>
            </w:r>
          </w:hyperlink>
        </w:p>
        <w:p w:rsidR="00F528E1" w:rsidRDefault="00F528E1">
          <w:pPr>
            <w:pStyle w:val="TM2"/>
            <w:tabs>
              <w:tab w:val="right" w:leader="dot" w:pos="9062"/>
            </w:tabs>
            <w:rPr>
              <w:noProof/>
            </w:rPr>
          </w:pPr>
          <w:hyperlink w:anchor="_Toc510167027" w:history="1">
            <w:r w:rsidRPr="00D16BEA">
              <w:rPr>
                <w:rStyle w:val="Lienhypertexte"/>
                <w:noProof/>
              </w:rPr>
              <w:t>Processus d’alignements</w:t>
            </w:r>
            <w:r>
              <w:rPr>
                <w:noProof/>
                <w:webHidden/>
              </w:rPr>
              <w:tab/>
            </w:r>
            <w:r>
              <w:rPr>
                <w:noProof/>
                <w:webHidden/>
              </w:rPr>
              <w:fldChar w:fldCharType="begin"/>
            </w:r>
            <w:r>
              <w:rPr>
                <w:noProof/>
                <w:webHidden/>
              </w:rPr>
              <w:instrText xml:space="preserve"> PAGEREF _Toc510167027 \h </w:instrText>
            </w:r>
            <w:r>
              <w:rPr>
                <w:noProof/>
                <w:webHidden/>
              </w:rPr>
            </w:r>
            <w:r>
              <w:rPr>
                <w:noProof/>
                <w:webHidden/>
              </w:rPr>
              <w:fldChar w:fldCharType="separate"/>
            </w:r>
            <w:r>
              <w:rPr>
                <w:noProof/>
                <w:webHidden/>
              </w:rPr>
              <w:t>2</w:t>
            </w:r>
            <w:r>
              <w:rPr>
                <w:noProof/>
                <w:webHidden/>
              </w:rPr>
              <w:fldChar w:fldCharType="end"/>
            </w:r>
          </w:hyperlink>
        </w:p>
        <w:p w:rsidR="00F528E1" w:rsidRDefault="00F528E1">
          <w:pPr>
            <w:pStyle w:val="TM3"/>
            <w:tabs>
              <w:tab w:val="right" w:leader="dot" w:pos="9062"/>
            </w:tabs>
            <w:rPr>
              <w:noProof/>
            </w:rPr>
          </w:pPr>
          <w:hyperlink w:anchor="_Toc510167028" w:history="1">
            <w:r w:rsidRPr="00D16BEA">
              <w:rPr>
                <w:rStyle w:val="Lienhypertexte"/>
                <w:noProof/>
              </w:rPr>
              <w:t>Erreurs les plus fréquentes</w:t>
            </w:r>
            <w:r>
              <w:rPr>
                <w:noProof/>
                <w:webHidden/>
              </w:rPr>
              <w:tab/>
            </w:r>
            <w:r>
              <w:rPr>
                <w:noProof/>
                <w:webHidden/>
              </w:rPr>
              <w:fldChar w:fldCharType="begin"/>
            </w:r>
            <w:r>
              <w:rPr>
                <w:noProof/>
                <w:webHidden/>
              </w:rPr>
              <w:instrText xml:space="preserve"> PAGEREF _Toc510167028 \h </w:instrText>
            </w:r>
            <w:r>
              <w:rPr>
                <w:noProof/>
                <w:webHidden/>
              </w:rPr>
            </w:r>
            <w:r>
              <w:rPr>
                <w:noProof/>
                <w:webHidden/>
              </w:rPr>
              <w:fldChar w:fldCharType="separate"/>
            </w:r>
            <w:r>
              <w:rPr>
                <w:noProof/>
                <w:webHidden/>
              </w:rPr>
              <w:t>2</w:t>
            </w:r>
            <w:r>
              <w:rPr>
                <w:noProof/>
                <w:webHidden/>
              </w:rPr>
              <w:fldChar w:fldCharType="end"/>
            </w:r>
          </w:hyperlink>
        </w:p>
        <w:p w:rsidR="00F528E1" w:rsidRDefault="00F528E1">
          <w:pPr>
            <w:pStyle w:val="TM2"/>
            <w:tabs>
              <w:tab w:val="right" w:leader="dot" w:pos="9062"/>
            </w:tabs>
            <w:rPr>
              <w:noProof/>
            </w:rPr>
          </w:pPr>
          <w:hyperlink w:anchor="_Toc510167029" w:history="1">
            <w:r w:rsidRPr="00D16BEA">
              <w:rPr>
                <w:rStyle w:val="Lienhypertexte"/>
                <w:noProof/>
              </w:rPr>
              <w:t>Fichiers en sortie</w:t>
            </w:r>
            <w:r>
              <w:rPr>
                <w:noProof/>
                <w:webHidden/>
              </w:rPr>
              <w:tab/>
            </w:r>
            <w:r>
              <w:rPr>
                <w:noProof/>
                <w:webHidden/>
              </w:rPr>
              <w:fldChar w:fldCharType="begin"/>
            </w:r>
            <w:r>
              <w:rPr>
                <w:noProof/>
                <w:webHidden/>
              </w:rPr>
              <w:instrText xml:space="preserve"> PAGEREF _Toc510167029 \h </w:instrText>
            </w:r>
            <w:r>
              <w:rPr>
                <w:noProof/>
                <w:webHidden/>
              </w:rPr>
            </w:r>
            <w:r>
              <w:rPr>
                <w:noProof/>
                <w:webHidden/>
              </w:rPr>
              <w:fldChar w:fldCharType="separate"/>
            </w:r>
            <w:r>
              <w:rPr>
                <w:noProof/>
                <w:webHidden/>
              </w:rPr>
              <w:t>2</w:t>
            </w:r>
            <w:r>
              <w:rPr>
                <w:noProof/>
                <w:webHidden/>
              </w:rPr>
              <w:fldChar w:fldCharType="end"/>
            </w:r>
          </w:hyperlink>
        </w:p>
        <w:p w:rsidR="00F528E1" w:rsidRDefault="00F528E1">
          <w:pPr>
            <w:pStyle w:val="TM1"/>
            <w:tabs>
              <w:tab w:val="left" w:pos="440"/>
              <w:tab w:val="right" w:leader="dot" w:pos="9062"/>
            </w:tabs>
            <w:rPr>
              <w:noProof/>
            </w:rPr>
          </w:pPr>
          <w:hyperlink w:anchor="_Toc510167030" w:history="1">
            <w:r w:rsidRPr="00D16BEA">
              <w:rPr>
                <w:rStyle w:val="Lienhypertexte"/>
                <w:noProof/>
              </w:rPr>
              <w:t>2.</w:t>
            </w:r>
            <w:r>
              <w:rPr>
                <w:noProof/>
              </w:rPr>
              <w:tab/>
            </w:r>
            <w:r w:rsidRPr="00D16BEA">
              <w:rPr>
                <w:rStyle w:val="Lienhypertexte"/>
                <w:noProof/>
              </w:rPr>
              <w:t>Modules facilitateurs pour l’usager</w:t>
            </w:r>
            <w:r>
              <w:rPr>
                <w:noProof/>
                <w:webHidden/>
              </w:rPr>
              <w:tab/>
            </w:r>
            <w:r>
              <w:rPr>
                <w:noProof/>
                <w:webHidden/>
              </w:rPr>
              <w:fldChar w:fldCharType="begin"/>
            </w:r>
            <w:r>
              <w:rPr>
                <w:noProof/>
                <w:webHidden/>
              </w:rPr>
              <w:instrText xml:space="preserve"> PAGEREF _Toc510167030 \h </w:instrText>
            </w:r>
            <w:r>
              <w:rPr>
                <w:noProof/>
                <w:webHidden/>
              </w:rPr>
            </w:r>
            <w:r>
              <w:rPr>
                <w:noProof/>
                <w:webHidden/>
              </w:rPr>
              <w:fldChar w:fldCharType="separate"/>
            </w:r>
            <w:r>
              <w:rPr>
                <w:noProof/>
                <w:webHidden/>
              </w:rPr>
              <w:t>3</w:t>
            </w:r>
            <w:r>
              <w:rPr>
                <w:noProof/>
                <w:webHidden/>
              </w:rPr>
              <w:fldChar w:fldCharType="end"/>
            </w:r>
          </w:hyperlink>
        </w:p>
        <w:p w:rsidR="00F528E1" w:rsidRDefault="00F528E1">
          <w:pPr>
            <w:pStyle w:val="TM2"/>
            <w:tabs>
              <w:tab w:val="left" w:pos="880"/>
              <w:tab w:val="right" w:leader="dot" w:pos="9062"/>
            </w:tabs>
            <w:rPr>
              <w:noProof/>
            </w:rPr>
          </w:pPr>
          <w:hyperlink w:anchor="_Toc510167033" w:history="1">
            <w:r w:rsidRPr="00D16BEA">
              <w:rPr>
                <w:rStyle w:val="Lienhypertexte"/>
                <w:noProof/>
              </w:rPr>
              <w:t>2.1.</w:t>
            </w:r>
            <w:r>
              <w:rPr>
                <w:noProof/>
              </w:rPr>
              <w:tab/>
            </w:r>
            <w:r w:rsidRPr="00D16BEA">
              <w:rPr>
                <w:rStyle w:val="Lienhypertexte"/>
                <w:noProof/>
              </w:rPr>
              <w:t>Module de conversion de fichier de notices en fichiers tabulés</w:t>
            </w:r>
            <w:r>
              <w:rPr>
                <w:noProof/>
                <w:webHidden/>
              </w:rPr>
              <w:tab/>
            </w:r>
            <w:r>
              <w:rPr>
                <w:noProof/>
                <w:webHidden/>
              </w:rPr>
              <w:fldChar w:fldCharType="begin"/>
            </w:r>
            <w:r>
              <w:rPr>
                <w:noProof/>
                <w:webHidden/>
              </w:rPr>
              <w:instrText xml:space="preserve"> PAGEREF _Toc510167033 \h </w:instrText>
            </w:r>
            <w:r>
              <w:rPr>
                <w:noProof/>
                <w:webHidden/>
              </w:rPr>
            </w:r>
            <w:r>
              <w:rPr>
                <w:noProof/>
                <w:webHidden/>
              </w:rPr>
              <w:fldChar w:fldCharType="separate"/>
            </w:r>
            <w:r>
              <w:rPr>
                <w:noProof/>
                <w:webHidden/>
              </w:rPr>
              <w:t>3</w:t>
            </w:r>
            <w:r>
              <w:rPr>
                <w:noProof/>
                <w:webHidden/>
              </w:rPr>
              <w:fldChar w:fldCharType="end"/>
            </w:r>
          </w:hyperlink>
        </w:p>
        <w:p w:rsidR="00F528E1" w:rsidRDefault="00F528E1">
          <w:pPr>
            <w:pStyle w:val="TM2"/>
            <w:tabs>
              <w:tab w:val="right" w:leader="dot" w:pos="9062"/>
            </w:tabs>
            <w:rPr>
              <w:noProof/>
            </w:rPr>
          </w:pPr>
          <w:hyperlink w:anchor="_Toc510167034" w:history="1">
            <w:r w:rsidRPr="00D16BEA">
              <w:rPr>
                <w:rStyle w:val="Lienhypertexte"/>
                <w:noProof/>
              </w:rPr>
              <w:t>Principes</w:t>
            </w:r>
            <w:r>
              <w:rPr>
                <w:noProof/>
                <w:webHidden/>
              </w:rPr>
              <w:tab/>
            </w:r>
            <w:r>
              <w:rPr>
                <w:noProof/>
                <w:webHidden/>
              </w:rPr>
              <w:fldChar w:fldCharType="begin"/>
            </w:r>
            <w:r>
              <w:rPr>
                <w:noProof/>
                <w:webHidden/>
              </w:rPr>
              <w:instrText xml:space="preserve"> PAGEREF _Toc510167034 \h </w:instrText>
            </w:r>
            <w:r>
              <w:rPr>
                <w:noProof/>
                <w:webHidden/>
              </w:rPr>
            </w:r>
            <w:r>
              <w:rPr>
                <w:noProof/>
                <w:webHidden/>
              </w:rPr>
              <w:fldChar w:fldCharType="separate"/>
            </w:r>
            <w:r>
              <w:rPr>
                <w:noProof/>
                <w:webHidden/>
              </w:rPr>
              <w:t>3</w:t>
            </w:r>
            <w:r>
              <w:rPr>
                <w:noProof/>
                <w:webHidden/>
              </w:rPr>
              <w:fldChar w:fldCharType="end"/>
            </w:r>
          </w:hyperlink>
        </w:p>
        <w:p w:rsidR="00F528E1" w:rsidRDefault="00F528E1">
          <w:pPr>
            <w:pStyle w:val="TM2"/>
            <w:tabs>
              <w:tab w:val="right" w:leader="dot" w:pos="9062"/>
            </w:tabs>
            <w:rPr>
              <w:noProof/>
            </w:rPr>
          </w:pPr>
          <w:hyperlink w:anchor="_Toc510167035" w:history="1">
            <w:r w:rsidRPr="00D16BEA">
              <w:rPr>
                <w:rStyle w:val="Lienhypertexte"/>
                <w:noProof/>
              </w:rPr>
              <w:t>Zones utilisées pour générer chaque élément d’information</w:t>
            </w:r>
            <w:r>
              <w:rPr>
                <w:noProof/>
                <w:webHidden/>
              </w:rPr>
              <w:tab/>
            </w:r>
            <w:r>
              <w:rPr>
                <w:noProof/>
                <w:webHidden/>
              </w:rPr>
              <w:fldChar w:fldCharType="begin"/>
            </w:r>
            <w:r>
              <w:rPr>
                <w:noProof/>
                <w:webHidden/>
              </w:rPr>
              <w:instrText xml:space="preserve"> PAGEREF _Toc510167035 \h </w:instrText>
            </w:r>
            <w:r>
              <w:rPr>
                <w:noProof/>
                <w:webHidden/>
              </w:rPr>
            </w:r>
            <w:r>
              <w:rPr>
                <w:noProof/>
                <w:webHidden/>
              </w:rPr>
              <w:fldChar w:fldCharType="separate"/>
            </w:r>
            <w:r>
              <w:rPr>
                <w:noProof/>
                <w:webHidden/>
              </w:rPr>
              <w:t>3</w:t>
            </w:r>
            <w:r>
              <w:rPr>
                <w:noProof/>
                <w:webHidden/>
              </w:rPr>
              <w:fldChar w:fldCharType="end"/>
            </w:r>
          </w:hyperlink>
        </w:p>
        <w:p w:rsidR="00F528E1" w:rsidRDefault="00F528E1">
          <w:pPr>
            <w:pStyle w:val="TM3"/>
            <w:tabs>
              <w:tab w:val="right" w:leader="dot" w:pos="9062"/>
            </w:tabs>
            <w:rPr>
              <w:noProof/>
            </w:rPr>
          </w:pPr>
          <w:hyperlink w:anchor="_Toc510167036" w:history="1">
            <w:r w:rsidRPr="00D16BEA">
              <w:rPr>
                <w:rStyle w:val="Lienhypertexte"/>
                <w:noProof/>
              </w:rPr>
              <w:t>Numéro FRBNF</w:t>
            </w:r>
            <w:r>
              <w:rPr>
                <w:noProof/>
                <w:webHidden/>
              </w:rPr>
              <w:tab/>
            </w:r>
            <w:r>
              <w:rPr>
                <w:noProof/>
                <w:webHidden/>
              </w:rPr>
              <w:fldChar w:fldCharType="begin"/>
            </w:r>
            <w:r>
              <w:rPr>
                <w:noProof/>
                <w:webHidden/>
              </w:rPr>
              <w:instrText xml:space="preserve"> PAGEREF _Toc510167036 \h </w:instrText>
            </w:r>
            <w:r>
              <w:rPr>
                <w:noProof/>
                <w:webHidden/>
              </w:rPr>
            </w:r>
            <w:r>
              <w:rPr>
                <w:noProof/>
                <w:webHidden/>
              </w:rPr>
              <w:fldChar w:fldCharType="separate"/>
            </w:r>
            <w:r>
              <w:rPr>
                <w:noProof/>
                <w:webHidden/>
              </w:rPr>
              <w:t>3</w:t>
            </w:r>
            <w:r>
              <w:rPr>
                <w:noProof/>
                <w:webHidden/>
              </w:rPr>
              <w:fldChar w:fldCharType="end"/>
            </w:r>
          </w:hyperlink>
        </w:p>
        <w:p w:rsidR="00F528E1" w:rsidRDefault="00F528E1">
          <w:pPr>
            <w:pStyle w:val="TM3"/>
            <w:tabs>
              <w:tab w:val="right" w:leader="dot" w:pos="9062"/>
            </w:tabs>
            <w:rPr>
              <w:noProof/>
            </w:rPr>
          </w:pPr>
          <w:hyperlink w:anchor="_Toc510167037" w:history="1">
            <w:r w:rsidRPr="00D16BEA">
              <w:rPr>
                <w:rStyle w:val="Lienhypertexte"/>
                <w:noProof/>
              </w:rPr>
              <w:t>Numéro ARK BnF</w:t>
            </w:r>
            <w:r>
              <w:rPr>
                <w:noProof/>
                <w:webHidden/>
              </w:rPr>
              <w:tab/>
            </w:r>
            <w:r>
              <w:rPr>
                <w:noProof/>
                <w:webHidden/>
              </w:rPr>
              <w:fldChar w:fldCharType="begin"/>
            </w:r>
            <w:r>
              <w:rPr>
                <w:noProof/>
                <w:webHidden/>
              </w:rPr>
              <w:instrText xml:space="preserve"> PAGEREF _Toc510167037 \h </w:instrText>
            </w:r>
            <w:r>
              <w:rPr>
                <w:noProof/>
                <w:webHidden/>
              </w:rPr>
            </w:r>
            <w:r>
              <w:rPr>
                <w:noProof/>
                <w:webHidden/>
              </w:rPr>
              <w:fldChar w:fldCharType="separate"/>
            </w:r>
            <w:r>
              <w:rPr>
                <w:noProof/>
                <w:webHidden/>
              </w:rPr>
              <w:t>3</w:t>
            </w:r>
            <w:r>
              <w:rPr>
                <w:noProof/>
                <w:webHidden/>
              </w:rPr>
              <w:fldChar w:fldCharType="end"/>
            </w:r>
          </w:hyperlink>
        </w:p>
        <w:p w:rsidR="00F528E1" w:rsidRDefault="00F528E1">
          <w:pPr>
            <w:pStyle w:val="TM3"/>
            <w:tabs>
              <w:tab w:val="right" w:leader="dot" w:pos="9062"/>
            </w:tabs>
            <w:rPr>
              <w:noProof/>
            </w:rPr>
          </w:pPr>
          <w:hyperlink w:anchor="_Toc510167038" w:history="1">
            <w:r w:rsidRPr="00D16BEA">
              <w:rPr>
                <w:rStyle w:val="Lienhypertexte"/>
                <w:noProof/>
                <w:lang w:val="en-US"/>
              </w:rPr>
              <w:t>Numéro ISBN</w:t>
            </w:r>
            <w:r>
              <w:rPr>
                <w:noProof/>
                <w:webHidden/>
              </w:rPr>
              <w:tab/>
            </w:r>
            <w:r>
              <w:rPr>
                <w:noProof/>
                <w:webHidden/>
              </w:rPr>
              <w:fldChar w:fldCharType="begin"/>
            </w:r>
            <w:r>
              <w:rPr>
                <w:noProof/>
                <w:webHidden/>
              </w:rPr>
              <w:instrText xml:space="preserve"> PAGEREF _Toc510167038 \h </w:instrText>
            </w:r>
            <w:r>
              <w:rPr>
                <w:noProof/>
                <w:webHidden/>
              </w:rPr>
            </w:r>
            <w:r>
              <w:rPr>
                <w:noProof/>
                <w:webHidden/>
              </w:rPr>
              <w:fldChar w:fldCharType="separate"/>
            </w:r>
            <w:r>
              <w:rPr>
                <w:noProof/>
                <w:webHidden/>
              </w:rPr>
              <w:t>3</w:t>
            </w:r>
            <w:r>
              <w:rPr>
                <w:noProof/>
                <w:webHidden/>
              </w:rPr>
              <w:fldChar w:fldCharType="end"/>
            </w:r>
          </w:hyperlink>
        </w:p>
        <w:p w:rsidR="00F528E1" w:rsidRDefault="00F528E1">
          <w:pPr>
            <w:pStyle w:val="TM3"/>
            <w:tabs>
              <w:tab w:val="right" w:leader="dot" w:pos="9062"/>
            </w:tabs>
            <w:rPr>
              <w:noProof/>
            </w:rPr>
          </w:pPr>
          <w:hyperlink w:anchor="_Toc510167039" w:history="1">
            <w:r w:rsidRPr="00D16BEA">
              <w:rPr>
                <w:rStyle w:val="Lienhypertexte"/>
                <w:noProof/>
                <w:lang w:val="en-US"/>
              </w:rPr>
              <w:t>Numéro EAN</w:t>
            </w:r>
            <w:r>
              <w:rPr>
                <w:noProof/>
                <w:webHidden/>
              </w:rPr>
              <w:tab/>
            </w:r>
            <w:r>
              <w:rPr>
                <w:noProof/>
                <w:webHidden/>
              </w:rPr>
              <w:fldChar w:fldCharType="begin"/>
            </w:r>
            <w:r>
              <w:rPr>
                <w:noProof/>
                <w:webHidden/>
              </w:rPr>
              <w:instrText xml:space="preserve"> PAGEREF _Toc510167039 \h </w:instrText>
            </w:r>
            <w:r>
              <w:rPr>
                <w:noProof/>
                <w:webHidden/>
              </w:rPr>
            </w:r>
            <w:r>
              <w:rPr>
                <w:noProof/>
                <w:webHidden/>
              </w:rPr>
              <w:fldChar w:fldCharType="separate"/>
            </w:r>
            <w:r>
              <w:rPr>
                <w:noProof/>
                <w:webHidden/>
              </w:rPr>
              <w:t>3</w:t>
            </w:r>
            <w:r>
              <w:rPr>
                <w:noProof/>
                <w:webHidden/>
              </w:rPr>
              <w:fldChar w:fldCharType="end"/>
            </w:r>
          </w:hyperlink>
        </w:p>
        <w:p w:rsidR="00F528E1" w:rsidRDefault="00F528E1">
          <w:pPr>
            <w:pStyle w:val="TM3"/>
            <w:tabs>
              <w:tab w:val="right" w:leader="dot" w:pos="9062"/>
            </w:tabs>
            <w:rPr>
              <w:noProof/>
            </w:rPr>
          </w:pPr>
          <w:hyperlink w:anchor="_Toc510167040" w:history="1">
            <w:r w:rsidRPr="00D16BEA">
              <w:rPr>
                <w:rStyle w:val="Lienhypertexte"/>
                <w:noProof/>
              </w:rPr>
              <w:t>Numéro ISSN</w:t>
            </w:r>
            <w:r>
              <w:rPr>
                <w:noProof/>
                <w:webHidden/>
              </w:rPr>
              <w:tab/>
            </w:r>
            <w:r>
              <w:rPr>
                <w:noProof/>
                <w:webHidden/>
              </w:rPr>
              <w:fldChar w:fldCharType="begin"/>
            </w:r>
            <w:r>
              <w:rPr>
                <w:noProof/>
                <w:webHidden/>
              </w:rPr>
              <w:instrText xml:space="preserve"> PAGEREF _Toc510167040 \h </w:instrText>
            </w:r>
            <w:r>
              <w:rPr>
                <w:noProof/>
                <w:webHidden/>
              </w:rPr>
            </w:r>
            <w:r>
              <w:rPr>
                <w:noProof/>
                <w:webHidden/>
              </w:rPr>
              <w:fldChar w:fldCharType="separate"/>
            </w:r>
            <w:r>
              <w:rPr>
                <w:noProof/>
                <w:webHidden/>
              </w:rPr>
              <w:t>3</w:t>
            </w:r>
            <w:r>
              <w:rPr>
                <w:noProof/>
                <w:webHidden/>
              </w:rPr>
              <w:fldChar w:fldCharType="end"/>
            </w:r>
          </w:hyperlink>
        </w:p>
        <w:p w:rsidR="00F528E1" w:rsidRDefault="00F528E1">
          <w:pPr>
            <w:pStyle w:val="TM3"/>
            <w:tabs>
              <w:tab w:val="right" w:leader="dot" w:pos="9062"/>
            </w:tabs>
            <w:rPr>
              <w:noProof/>
            </w:rPr>
          </w:pPr>
          <w:hyperlink w:anchor="_Toc510167041" w:history="1">
            <w:r w:rsidRPr="00D16BEA">
              <w:rPr>
                <w:rStyle w:val="Lienhypertexte"/>
                <w:noProof/>
              </w:rPr>
              <w:t>Numéro commercial éditeur (documents sonores et vidéos)</w:t>
            </w:r>
            <w:r>
              <w:rPr>
                <w:noProof/>
                <w:webHidden/>
              </w:rPr>
              <w:tab/>
            </w:r>
            <w:r>
              <w:rPr>
                <w:noProof/>
                <w:webHidden/>
              </w:rPr>
              <w:fldChar w:fldCharType="begin"/>
            </w:r>
            <w:r>
              <w:rPr>
                <w:noProof/>
                <w:webHidden/>
              </w:rPr>
              <w:instrText xml:space="preserve"> PAGEREF _Toc510167041 \h </w:instrText>
            </w:r>
            <w:r>
              <w:rPr>
                <w:noProof/>
                <w:webHidden/>
              </w:rPr>
            </w:r>
            <w:r>
              <w:rPr>
                <w:noProof/>
                <w:webHidden/>
              </w:rPr>
              <w:fldChar w:fldCharType="separate"/>
            </w:r>
            <w:r>
              <w:rPr>
                <w:noProof/>
                <w:webHidden/>
              </w:rPr>
              <w:t>4</w:t>
            </w:r>
            <w:r>
              <w:rPr>
                <w:noProof/>
                <w:webHidden/>
              </w:rPr>
              <w:fldChar w:fldCharType="end"/>
            </w:r>
          </w:hyperlink>
        </w:p>
        <w:p w:rsidR="00F528E1" w:rsidRDefault="00F528E1">
          <w:pPr>
            <w:pStyle w:val="TM3"/>
            <w:tabs>
              <w:tab w:val="right" w:leader="dot" w:pos="9062"/>
            </w:tabs>
            <w:rPr>
              <w:noProof/>
            </w:rPr>
          </w:pPr>
          <w:hyperlink w:anchor="_Toc510167042" w:history="1">
            <w:r w:rsidRPr="00D16BEA">
              <w:rPr>
                <w:rStyle w:val="Lienhypertexte"/>
                <w:noProof/>
              </w:rPr>
              <w:t>Titre</w:t>
            </w:r>
            <w:r>
              <w:rPr>
                <w:noProof/>
                <w:webHidden/>
              </w:rPr>
              <w:tab/>
            </w:r>
            <w:r>
              <w:rPr>
                <w:noProof/>
                <w:webHidden/>
              </w:rPr>
              <w:fldChar w:fldCharType="begin"/>
            </w:r>
            <w:r>
              <w:rPr>
                <w:noProof/>
                <w:webHidden/>
              </w:rPr>
              <w:instrText xml:space="preserve"> PAGEREF _Toc510167042 \h </w:instrText>
            </w:r>
            <w:r>
              <w:rPr>
                <w:noProof/>
                <w:webHidden/>
              </w:rPr>
            </w:r>
            <w:r>
              <w:rPr>
                <w:noProof/>
                <w:webHidden/>
              </w:rPr>
              <w:fldChar w:fldCharType="separate"/>
            </w:r>
            <w:r>
              <w:rPr>
                <w:noProof/>
                <w:webHidden/>
              </w:rPr>
              <w:t>4</w:t>
            </w:r>
            <w:r>
              <w:rPr>
                <w:noProof/>
                <w:webHidden/>
              </w:rPr>
              <w:fldChar w:fldCharType="end"/>
            </w:r>
          </w:hyperlink>
        </w:p>
        <w:p w:rsidR="00F528E1" w:rsidRDefault="00F528E1">
          <w:pPr>
            <w:pStyle w:val="TM3"/>
            <w:tabs>
              <w:tab w:val="right" w:leader="dot" w:pos="9062"/>
            </w:tabs>
            <w:rPr>
              <w:noProof/>
            </w:rPr>
          </w:pPr>
          <w:hyperlink w:anchor="_Toc510167043" w:history="1">
            <w:r w:rsidRPr="00D16BEA">
              <w:rPr>
                <w:rStyle w:val="Lienhypertexte"/>
                <w:noProof/>
                <w:lang w:val="en-US"/>
              </w:rPr>
              <w:t>Auteur</w:t>
            </w:r>
            <w:r>
              <w:rPr>
                <w:noProof/>
                <w:webHidden/>
              </w:rPr>
              <w:tab/>
            </w:r>
            <w:r>
              <w:rPr>
                <w:noProof/>
                <w:webHidden/>
              </w:rPr>
              <w:fldChar w:fldCharType="begin"/>
            </w:r>
            <w:r>
              <w:rPr>
                <w:noProof/>
                <w:webHidden/>
              </w:rPr>
              <w:instrText xml:space="preserve"> PAGEREF _Toc510167043 \h </w:instrText>
            </w:r>
            <w:r>
              <w:rPr>
                <w:noProof/>
                <w:webHidden/>
              </w:rPr>
            </w:r>
            <w:r>
              <w:rPr>
                <w:noProof/>
                <w:webHidden/>
              </w:rPr>
              <w:fldChar w:fldCharType="separate"/>
            </w:r>
            <w:r>
              <w:rPr>
                <w:noProof/>
                <w:webHidden/>
              </w:rPr>
              <w:t>4</w:t>
            </w:r>
            <w:r>
              <w:rPr>
                <w:noProof/>
                <w:webHidden/>
              </w:rPr>
              <w:fldChar w:fldCharType="end"/>
            </w:r>
          </w:hyperlink>
        </w:p>
        <w:p w:rsidR="00F528E1" w:rsidRDefault="00F528E1">
          <w:pPr>
            <w:pStyle w:val="TM3"/>
            <w:tabs>
              <w:tab w:val="right" w:leader="dot" w:pos="9062"/>
            </w:tabs>
            <w:rPr>
              <w:noProof/>
            </w:rPr>
          </w:pPr>
          <w:hyperlink w:anchor="_Toc510167044" w:history="1">
            <w:r w:rsidRPr="00D16BEA">
              <w:rPr>
                <w:rStyle w:val="Lienhypertexte"/>
                <w:noProof/>
              </w:rPr>
              <w:t>Editeur</w:t>
            </w:r>
            <w:r>
              <w:rPr>
                <w:noProof/>
                <w:webHidden/>
              </w:rPr>
              <w:tab/>
            </w:r>
            <w:r>
              <w:rPr>
                <w:noProof/>
                <w:webHidden/>
              </w:rPr>
              <w:fldChar w:fldCharType="begin"/>
            </w:r>
            <w:r>
              <w:rPr>
                <w:noProof/>
                <w:webHidden/>
              </w:rPr>
              <w:instrText xml:space="preserve"> PAGEREF _Toc510167044 \h </w:instrText>
            </w:r>
            <w:r>
              <w:rPr>
                <w:noProof/>
                <w:webHidden/>
              </w:rPr>
            </w:r>
            <w:r>
              <w:rPr>
                <w:noProof/>
                <w:webHidden/>
              </w:rPr>
              <w:fldChar w:fldCharType="separate"/>
            </w:r>
            <w:r>
              <w:rPr>
                <w:noProof/>
                <w:webHidden/>
              </w:rPr>
              <w:t>4</w:t>
            </w:r>
            <w:r>
              <w:rPr>
                <w:noProof/>
                <w:webHidden/>
              </w:rPr>
              <w:fldChar w:fldCharType="end"/>
            </w:r>
          </w:hyperlink>
        </w:p>
        <w:p w:rsidR="00F528E1" w:rsidRDefault="00F528E1">
          <w:pPr>
            <w:pStyle w:val="TM3"/>
            <w:tabs>
              <w:tab w:val="right" w:leader="dot" w:pos="9062"/>
            </w:tabs>
            <w:rPr>
              <w:noProof/>
            </w:rPr>
          </w:pPr>
          <w:hyperlink w:anchor="_Toc510167045" w:history="1">
            <w:r w:rsidRPr="00D16BEA">
              <w:rPr>
                <w:rStyle w:val="Lienhypertexte"/>
                <w:noProof/>
              </w:rPr>
              <w:t>Lieu de publication</w:t>
            </w:r>
            <w:r>
              <w:rPr>
                <w:noProof/>
                <w:webHidden/>
              </w:rPr>
              <w:tab/>
            </w:r>
            <w:r>
              <w:rPr>
                <w:noProof/>
                <w:webHidden/>
              </w:rPr>
              <w:fldChar w:fldCharType="begin"/>
            </w:r>
            <w:r>
              <w:rPr>
                <w:noProof/>
                <w:webHidden/>
              </w:rPr>
              <w:instrText xml:space="preserve"> PAGEREF _Toc510167045 \h </w:instrText>
            </w:r>
            <w:r>
              <w:rPr>
                <w:noProof/>
                <w:webHidden/>
              </w:rPr>
            </w:r>
            <w:r>
              <w:rPr>
                <w:noProof/>
                <w:webHidden/>
              </w:rPr>
              <w:fldChar w:fldCharType="separate"/>
            </w:r>
            <w:r>
              <w:rPr>
                <w:noProof/>
                <w:webHidden/>
              </w:rPr>
              <w:t>4</w:t>
            </w:r>
            <w:r>
              <w:rPr>
                <w:noProof/>
                <w:webHidden/>
              </w:rPr>
              <w:fldChar w:fldCharType="end"/>
            </w:r>
          </w:hyperlink>
        </w:p>
        <w:p w:rsidR="00F528E1" w:rsidRDefault="00F528E1">
          <w:pPr>
            <w:pStyle w:val="TM3"/>
            <w:tabs>
              <w:tab w:val="right" w:leader="dot" w:pos="9062"/>
            </w:tabs>
            <w:rPr>
              <w:noProof/>
            </w:rPr>
          </w:pPr>
          <w:hyperlink w:anchor="_Toc510167046" w:history="1">
            <w:r w:rsidRPr="00D16BEA">
              <w:rPr>
                <w:rStyle w:val="Lienhypertexte"/>
                <w:noProof/>
              </w:rPr>
              <w:t>Date de publication</w:t>
            </w:r>
            <w:r>
              <w:rPr>
                <w:noProof/>
                <w:webHidden/>
              </w:rPr>
              <w:tab/>
            </w:r>
            <w:r>
              <w:rPr>
                <w:noProof/>
                <w:webHidden/>
              </w:rPr>
              <w:fldChar w:fldCharType="begin"/>
            </w:r>
            <w:r>
              <w:rPr>
                <w:noProof/>
                <w:webHidden/>
              </w:rPr>
              <w:instrText xml:space="preserve"> PAGEREF _Toc510167046 \h </w:instrText>
            </w:r>
            <w:r>
              <w:rPr>
                <w:noProof/>
                <w:webHidden/>
              </w:rPr>
            </w:r>
            <w:r>
              <w:rPr>
                <w:noProof/>
                <w:webHidden/>
              </w:rPr>
              <w:fldChar w:fldCharType="separate"/>
            </w:r>
            <w:r>
              <w:rPr>
                <w:noProof/>
                <w:webHidden/>
              </w:rPr>
              <w:t>4</w:t>
            </w:r>
            <w:r>
              <w:rPr>
                <w:noProof/>
                <w:webHidden/>
              </w:rPr>
              <w:fldChar w:fldCharType="end"/>
            </w:r>
          </w:hyperlink>
        </w:p>
        <w:p w:rsidR="00F528E1" w:rsidRDefault="00F528E1">
          <w:pPr>
            <w:pStyle w:val="TM3"/>
            <w:tabs>
              <w:tab w:val="right" w:leader="dot" w:pos="9062"/>
            </w:tabs>
            <w:rPr>
              <w:noProof/>
            </w:rPr>
          </w:pPr>
          <w:hyperlink w:anchor="_Toc510167047" w:history="1">
            <w:r w:rsidRPr="00D16BEA">
              <w:rPr>
                <w:rStyle w:val="Lienhypertexte"/>
                <w:noProof/>
              </w:rPr>
              <w:t>Numéro de tome/volume</w:t>
            </w:r>
            <w:r>
              <w:rPr>
                <w:noProof/>
                <w:webHidden/>
              </w:rPr>
              <w:tab/>
            </w:r>
            <w:r>
              <w:rPr>
                <w:noProof/>
                <w:webHidden/>
              </w:rPr>
              <w:fldChar w:fldCharType="begin"/>
            </w:r>
            <w:r>
              <w:rPr>
                <w:noProof/>
                <w:webHidden/>
              </w:rPr>
              <w:instrText xml:space="preserve"> PAGEREF _Toc510167047 \h </w:instrText>
            </w:r>
            <w:r>
              <w:rPr>
                <w:noProof/>
                <w:webHidden/>
              </w:rPr>
            </w:r>
            <w:r>
              <w:rPr>
                <w:noProof/>
                <w:webHidden/>
              </w:rPr>
              <w:fldChar w:fldCharType="separate"/>
            </w:r>
            <w:r>
              <w:rPr>
                <w:noProof/>
                <w:webHidden/>
              </w:rPr>
              <w:t>4</w:t>
            </w:r>
            <w:r>
              <w:rPr>
                <w:noProof/>
                <w:webHidden/>
              </w:rPr>
              <w:fldChar w:fldCharType="end"/>
            </w:r>
          </w:hyperlink>
        </w:p>
        <w:p w:rsidR="00F528E1" w:rsidRDefault="00F528E1">
          <w:pPr>
            <w:pStyle w:val="TM2"/>
            <w:tabs>
              <w:tab w:val="right" w:leader="dot" w:pos="9062"/>
            </w:tabs>
            <w:rPr>
              <w:noProof/>
            </w:rPr>
          </w:pPr>
          <w:hyperlink w:anchor="_Toc510167048" w:history="1">
            <w:r w:rsidRPr="00D16BEA">
              <w:rPr>
                <w:rStyle w:val="Lienhypertexte"/>
                <w:noProof/>
              </w:rPr>
              <w:t>Zones exportées dans les fichiers en sortie</w:t>
            </w:r>
            <w:r>
              <w:rPr>
                <w:noProof/>
                <w:webHidden/>
              </w:rPr>
              <w:tab/>
            </w:r>
            <w:r>
              <w:rPr>
                <w:noProof/>
                <w:webHidden/>
              </w:rPr>
              <w:fldChar w:fldCharType="begin"/>
            </w:r>
            <w:r>
              <w:rPr>
                <w:noProof/>
                <w:webHidden/>
              </w:rPr>
              <w:instrText xml:space="preserve"> PAGEREF _Toc510167048 \h </w:instrText>
            </w:r>
            <w:r>
              <w:rPr>
                <w:noProof/>
                <w:webHidden/>
              </w:rPr>
            </w:r>
            <w:r>
              <w:rPr>
                <w:noProof/>
                <w:webHidden/>
              </w:rPr>
              <w:fldChar w:fldCharType="separate"/>
            </w:r>
            <w:r>
              <w:rPr>
                <w:noProof/>
                <w:webHidden/>
              </w:rPr>
              <w:t>4</w:t>
            </w:r>
            <w:r>
              <w:rPr>
                <w:noProof/>
                <w:webHidden/>
              </w:rPr>
              <w:fldChar w:fldCharType="end"/>
            </w:r>
          </w:hyperlink>
        </w:p>
        <w:p w:rsidR="00F528E1" w:rsidRDefault="00F528E1">
          <w:pPr>
            <w:pStyle w:val="TM3"/>
            <w:tabs>
              <w:tab w:val="right" w:leader="dot" w:pos="9062"/>
            </w:tabs>
            <w:rPr>
              <w:noProof/>
            </w:rPr>
          </w:pPr>
          <w:hyperlink w:anchor="_Toc510167049" w:history="1">
            <w:r w:rsidRPr="00D16BEA">
              <w:rPr>
                <w:rStyle w:val="Lienhypertexte"/>
                <w:noProof/>
              </w:rPr>
              <w:t>Monographies – texte imprimé</w:t>
            </w:r>
            <w:r>
              <w:rPr>
                <w:noProof/>
                <w:webHidden/>
              </w:rPr>
              <w:tab/>
            </w:r>
            <w:r>
              <w:rPr>
                <w:noProof/>
                <w:webHidden/>
              </w:rPr>
              <w:fldChar w:fldCharType="begin"/>
            </w:r>
            <w:r>
              <w:rPr>
                <w:noProof/>
                <w:webHidden/>
              </w:rPr>
              <w:instrText xml:space="preserve"> PAGEREF _Toc510167049 \h </w:instrText>
            </w:r>
            <w:r>
              <w:rPr>
                <w:noProof/>
                <w:webHidden/>
              </w:rPr>
            </w:r>
            <w:r>
              <w:rPr>
                <w:noProof/>
                <w:webHidden/>
              </w:rPr>
              <w:fldChar w:fldCharType="separate"/>
            </w:r>
            <w:r>
              <w:rPr>
                <w:noProof/>
                <w:webHidden/>
              </w:rPr>
              <w:t>4</w:t>
            </w:r>
            <w:r>
              <w:rPr>
                <w:noProof/>
                <w:webHidden/>
              </w:rPr>
              <w:fldChar w:fldCharType="end"/>
            </w:r>
          </w:hyperlink>
        </w:p>
        <w:p w:rsidR="00F528E1" w:rsidRDefault="00F528E1">
          <w:pPr>
            <w:pStyle w:val="TM3"/>
            <w:tabs>
              <w:tab w:val="right" w:leader="dot" w:pos="9062"/>
            </w:tabs>
            <w:rPr>
              <w:noProof/>
            </w:rPr>
          </w:pPr>
          <w:hyperlink w:anchor="_Toc510167050" w:history="1">
            <w:r w:rsidRPr="00D16BEA">
              <w:rPr>
                <w:rStyle w:val="Lienhypertexte"/>
                <w:noProof/>
              </w:rPr>
              <w:t>Monographies – son, vidéo</w:t>
            </w:r>
            <w:r>
              <w:rPr>
                <w:noProof/>
                <w:webHidden/>
              </w:rPr>
              <w:tab/>
            </w:r>
            <w:r>
              <w:rPr>
                <w:noProof/>
                <w:webHidden/>
              </w:rPr>
              <w:fldChar w:fldCharType="begin"/>
            </w:r>
            <w:r>
              <w:rPr>
                <w:noProof/>
                <w:webHidden/>
              </w:rPr>
              <w:instrText xml:space="preserve"> PAGEREF _Toc510167050 \h </w:instrText>
            </w:r>
            <w:r>
              <w:rPr>
                <w:noProof/>
                <w:webHidden/>
              </w:rPr>
            </w:r>
            <w:r>
              <w:rPr>
                <w:noProof/>
                <w:webHidden/>
              </w:rPr>
              <w:fldChar w:fldCharType="separate"/>
            </w:r>
            <w:r>
              <w:rPr>
                <w:noProof/>
                <w:webHidden/>
              </w:rPr>
              <w:t>4</w:t>
            </w:r>
            <w:r>
              <w:rPr>
                <w:noProof/>
                <w:webHidden/>
              </w:rPr>
              <w:fldChar w:fldCharType="end"/>
            </w:r>
          </w:hyperlink>
        </w:p>
        <w:p w:rsidR="00F528E1" w:rsidRDefault="00F528E1">
          <w:pPr>
            <w:pStyle w:val="TM3"/>
            <w:tabs>
              <w:tab w:val="right" w:leader="dot" w:pos="9062"/>
            </w:tabs>
            <w:rPr>
              <w:noProof/>
            </w:rPr>
          </w:pPr>
          <w:hyperlink w:anchor="_Toc510167051" w:history="1">
            <w:r w:rsidRPr="00D16BEA">
              <w:rPr>
                <w:rStyle w:val="Lienhypertexte"/>
                <w:noProof/>
              </w:rPr>
              <w:t>Périodiques</w:t>
            </w:r>
            <w:r>
              <w:rPr>
                <w:noProof/>
                <w:webHidden/>
              </w:rPr>
              <w:tab/>
            </w:r>
            <w:r>
              <w:rPr>
                <w:noProof/>
                <w:webHidden/>
              </w:rPr>
              <w:fldChar w:fldCharType="begin"/>
            </w:r>
            <w:r>
              <w:rPr>
                <w:noProof/>
                <w:webHidden/>
              </w:rPr>
              <w:instrText xml:space="preserve"> PAGEREF _Toc510167051 \h </w:instrText>
            </w:r>
            <w:r>
              <w:rPr>
                <w:noProof/>
                <w:webHidden/>
              </w:rPr>
            </w:r>
            <w:r>
              <w:rPr>
                <w:noProof/>
                <w:webHidden/>
              </w:rPr>
              <w:fldChar w:fldCharType="separate"/>
            </w:r>
            <w:r>
              <w:rPr>
                <w:noProof/>
                <w:webHidden/>
              </w:rPr>
              <w:t>4</w:t>
            </w:r>
            <w:r>
              <w:rPr>
                <w:noProof/>
                <w:webHidden/>
              </w:rPr>
              <w:fldChar w:fldCharType="end"/>
            </w:r>
          </w:hyperlink>
        </w:p>
        <w:p w:rsidR="00F528E1" w:rsidRDefault="00F528E1">
          <w:pPr>
            <w:pStyle w:val="TM3"/>
            <w:tabs>
              <w:tab w:val="right" w:leader="dot" w:pos="9062"/>
            </w:tabs>
            <w:rPr>
              <w:noProof/>
            </w:rPr>
          </w:pPr>
          <w:hyperlink w:anchor="_Toc510167052" w:history="1">
            <w:r w:rsidRPr="00D16BEA">
              <w:rPr>
                <w:rStyle w:val="Lienhypertexte"/>
                <w:noProof/>
              </w:rPr>
              <w:t>Autres types de notice-type de document</w:t>
            </w:r>
            <w:r>
              <w:rPr>
                <w:noProof/>
                <w:webHidden/>
              </w:rPr>
              <w:tab/>
            </w:r>
            <w:r>
              <w:rPr>
                <w:noProof/>
                <w:webHidden/>
              </w:rPr>
              <w:fldChar w:fldCharType="begin"/>
            </w:r>
            <w:r>
              <w:rPr>
                <w:noProof/>
                <w:webHidden/>
              </w:rPr>
              <w:instrText xml:space="preserve"> PAGEREF _Toc510167052 \h </w:instrText>
            </w:r>
            <w:r>
              <w:rPr>
                <w:noProof/>
                <w:webHidden/>
              </w:rPr>
            </w:r>
            <w:r>
              <w:rPr>
                <w:noProof/>
                <w:webHidden/>
              </w:rPr>
              <w:fldChar w:fldCharType="separate"/>
            </w:r>
            <w:r>
              <w:rPr>
                <w:noProof/>
                <w:webHidden/>
              </w:rPr>
              <w:t>5</w:t>
            </w:r>
            <w:r>
              <w:rPr>
                <w:noProof/>
                <w:webHidden/>
              </w:rPr>
              <w:fldChar w:fldCharType="end"/>
            </w:r>
          </w:hyperlink>
        </w:p>
        <w:p w:rsidR="00F528E1" w:rsidRDefault="00F528E1">
          <w:pPr>
            <w:pStyle w:val="TM2"/>
            <w:tabs>
              <w:tab w:val="left" w:pos="880"/>
              <w:tab w:val="right" w:leader="dot" w:pos="9062"/>
            </w:tabs>
            <w:rPr>
              <w:noProof/>
            </w:rPr>
          </w:pPr>
          <w:hyperlink w:anchor="_Toc510167053" w:history="1">
            <w:r w:rsidRPr="00D16BEA">
              <w:rPr>
                <w:rStyle w:val="Lienhypertexte"/>
                <w:noProof/>
              </w:rPr>
              <w:t>2.2.</w:t>
            </w:r>
            <w:r>
              <w:rPr>
                <w:noProof/>
              </w:rPr>
              <w:tab/>
            </w:r>
            <w:r w:rsidRPr="00D16BEA">
              <w:rPr>
                <w:rStyle w:val="Lienhypertexte"/>
                <w:noProof/>
              </w:rPr>
              <w:t>Module d’export de notices BnF</w:t>
            </w:r>
            <w:r>
              <w:rPr>
                <w:noProof/>
                <w:webHidden/>
              </w:rPr>
              <w:tab/>
            </w:r>
            <w:r>
              <w:rPr>
                <w:noProof/>
                <w:webHidden/>
              </w:rPr>
              <w:fldChar w:fldCharType="begin"/>
            </w:r>
            <w:r>
              <w:rPr>
                <w:noProof/>
                <w:webHidden/>
              </w:rPr>
              <w:instrText xml:space="preserve"> PAGEREF _Toc510167053 \h </w:instrText>
            </w:r>
            <w:r>
              <w:rPr>
                <w:noProof/>
                <w:webHidden/>
              </w:rPr>
            </w:r>
            <w:r>
              <w:rPr>
                <w:noProof/>
                <w:webHidden/>
              </w:rPr>
              <w:fldChar w:fldCharType="separate"/>
            </w:r>
            <w:r>
              <w:rPr>
                <w:noProof/>
                <w:webHidden/>
              </w:rPr>
              <w:t>5</w:t>
            </w:r>
            <w:r>
              <w:rPr>
                <w:noProof/>
                <w:webHidden/>
              </w:rPr>
              <w:fldChar w:fldCharType="end"/>
            </w:r>
          </w:hyperlink>
        </w:p>
        <w:p w:rsidR="00F528E1" w:rsidRDefault="00F528E1">
          <w:pPr>
            <w:pStyle w:val="TM2"/>
            <w:tabs>
              <w:tab w:val="right" w:leader="dot" w:pos="9062"/>
            </w:tabs>
            <w:rPr>
              <w:noProof/>
            </w:rPr>
          </w:pPr>
          <w:hyperlink w:anchor="_Toc510167054" w:history="1">
            <w:r w:rsidRPr="00D16BEA">
              <w:rPr>
                <w:rStyle w:val="Lienhypertexte"/>
                <w:noProof/>
              </w:rPr>
              <w:t>Option « Données d’autorité liées »</w:t>
            </w:r>
            <w:r>
              <w:rPr>
                <w:noProof/>
                <w:webHidden/>
              </w:rPr>
              <w:tab/>
            </w:r>
            <w:r>
              <w:rPr>
                <w:noProof/>
                <w:webHidden/>
              </w:rPr>
              <w:fldChar w:fldCharType="begin"/>
            </w:r>
            <w:r>
              <w:rPr>
                <w:noProof/>
                <w:webHidden/>
              </w:rPr>
              <w:instrText xml:space="preserve"> PAGEREF _Toc510167054 \h </w:instrText>
            </w:r>
            <w:r>
              <w:rPr>
                <w:noProof/>
                <w:webHidden/>
              </w:rPr>
            </w:r>
            <w:r>
              <w:rPr>
                <w:noProof/>
                <w:webHidden/>
              </w:rPr>
              <w:fldChar w:fldCharType="separate"/>
            </w:r>
            <w:r>
              <w:rPr>
                <w:noProof/>
                <w:webHidden/>
              </w:rPr>
              <w:t>5</w:t>
            </w:r>
            <w:r>
              <w:rPr>
                <w:noProof/>
                <w:webHidden/>
              </w:rPr>
              <w:fldChar w:fldCharType="end"/>
            </w:r>
          </w:hyperlink>
        </w:p>
        <w:p w:rsidR="00F528E1" w:rsidRDefault="00F528E1">
          <w:pPr>
            <w:rPr>
              <w:ins w:id="4" w:author="Renaud AIOUTZ" w:date="2018-03-30T09:54:00Z"/>
            </w:rPr>
          </w:pPr>
          <w:ins w:id="5" w:author="Renaud AIOUTZ" w:date="2018-03-30T09:54:00Z">
            <w:r>
              <w:rPr>
                <w:b/>
                <w:bCs/>
              </w:rPr>
              <w:fldChar w:fldCharType="end"/>
            </w:r>
          </w:ins>
        </w:p>
        <w:customXmlInsRangeStart w:id="6" w:author="Renaud AIOUTZ" w:date="2018-03-30T09:54:00Z"/>
      </w:sdtContent>
    </w:sdt>
    <w:customXmlInsRangeEnd w:id="6"/>
    <w:p w:rsidR="00F528E1" w:rsidRDefault="00F528E1" w:rsidP="00601C04"/>
    <w:p w:rsidR="005A37D9" w:rsidRDefault="005A37D9" w:rsidP="00601C04"/>
    <w:p w:rsidR="00601C04" w:rsidRDefault="005A37D9" w:rsidP="00601C04">
      <w:pPr>
        <w:pStyle w:val="Titre1"/>
        <w:numPr>
          <w:ilvl w:val="0"/>
          <w:numId w:val="4"/>
        </w:numPr>
      </w:pPr>
      <w:bookmarkStart w:id="7" w:name="_Toc510167022"/>
      <w:r>
        <w:t xml:space="preserve">Module central de </w:t>
      </w:r>
      <w:commentRangeStart w:id="8"/>
      <w:proofErr w:type="spellStart"/>
      <w:r>
        <w:t>TransBiblio</w:t>
      </w:r>
      <w:commentRangeEnd w:id="8"/>
      <w:proofErr w:type="spellEnd"/>
      <w:r>
        <w:rPr>
          <w:rStyle w:val="Marquedecommentaire"/>
          <w:rFonts w:asciiTheme="minorHAnsi" w:eastAsiaTheme="minorHAnsi" w:hAnsiTheme="minorHAnsi" w:cstheme="minorBidi"/>
          <w:b w:val="0"/>
          <w:color w:val="auto"/>
        </w:rPr>
        <w:commentReference w:id="8"/>
      </w:r>
      <w:r>
        <w:t xml:space="preserve"> : </w:t>
      </w:r>
      <w:r w:rsidR="00D21E66">
        <w:t>a</w:t>
      </w:r>
      <w:r w:rsidR="00601C04">
        <w:t>lignements</w:t>
      </w:r>
      <w:r w:rsidR="00D21E66">
        <w:t xml:space="preserve"> – notices bibliographiques</w:t>
      </w:r>
      <w:bookmarkEnd w:id="7"/>
    </w:p>
    <w:p w:rsidR="005A37D9" w:rsidRDefault="005A37D9" w:rsidP="00601C04"/>
    <w:p w:rsidR="00601C04" w:rsidRDefault="002C64C2" w:rsidP="00601C04">
      <w:pPr>
        <w:rPr>
          <w:ins w:id="9" w:author="Renaud AIOUTZ" w:date="2018-03-30T09:45:00Z"/>
        </w:rPr>
      </w:pPr>
      <w:r>
        <w:t xml:space="preserve">Ce module prend en entrée un fichier tabulé, encodé en UTF-8, contenant pour chaque notice à aligner les métadonnées qui seront exploitées par le programme pour trouver la notice </w:t>
      </w:r>
      <w:proofErr w:type="spellStart"/>
      <w:r>
        <w:t>BnF</w:t>
      </w:r>
      <w:proofErr w:type="spellEnd"/>
      <w:r>
        <w:t xml:space="preserve"> correspondante.</w:t>
      </w:r>
    </w:p>
    <w:p w:rsidR="005A37D9" w:rsidRDefault="005A37D9" w:rsidP="00601C04">
      <w:pPr>
        <w:rPr>
          <w:ins w:id="10" w:author="Renaud AIOUTZ" w:date="2018-03-30T09:54:00Z"/>
        </w:rPr>
      </w:pPr>
      <w:ins w:id="11" w:author="Renaud AIOUTZ" w:date="2018-03-30T09:45:00Z">
        <w:r>
          <w:t>La préparation d’un tel fichier peut parfois s’avérer plus délicate que prévue,</w:t>
        </w:r>
      </w:ins>
      <w:ins w:id="12" w:author="Renaud AIOUTZ" w:date="2018-03-30T09:46:00Z">
        <w:r>
          <w:t xml:space="preserve"> en fonction du SIGB et de la base de données sources. </w:t>
        </w:r>
        <w:proofErr w:type="spellStart"/>
        <w:r>
          <w:t>TransBiblio</w:t>
        </w:r>
        <w:proofErr w:type="spellEnd"/>
        <w:r>
          <w:t xml:space="preserve"> intègre donc des modules facilitateurs décrits dans le chapitre 2</w:t>
        </w:r>
      </w:ins>
      <w:ins w:id="13" w:author="Renaud AIOUTZ" w:date="2018-03-30T09:47:00Z">
        <w:r>
          <w:t> </w:t>
        </w:r>
      </w:ins>
      <w:ins w:id="14" w:author="Renaud AIOUTZ" w:date="2018-03-30T09:46:00Z">
        <w:r>
          <w:t>:</w:t>
        </w:r>
      </w:ins>
      <w:ins w:id="15" w:author="Renaud AIOUTZ" w:date="2018-03-30T09:47:00Z">
        <w:r>
          <w:t xml:space="preserve"> </w:t>
        </w:r>
      </w:ins>
      <w:ins w:id="16" w:author="Renaud AIOUTZ" w:date="2018-03-30T09:53:00Z">
        <w:r w:rsidR="00172B2C">
          <w:fldChar w:fldCharType="begin"/>
        </w:r>
        <w:r w:rsidR="00172B2C">
          <w:instrText xml:space="preserve"> REF _Ref510166959 \h </w:instrText>
        </w:r>
      </w:ins>
      <w:r w:rsidR="00172B2C">
        <w:fldChar w:fldCharType="separate"/>
      </w:r>
      <w:ins w:id="17" w:author="Renaud AIOUTZ" w:date="2018-03-30T09:53:00Z">
        <w:r w:rsidR="00172B2C" w:rsidRPr="005A37D9">
          <w:t>Modules facilitateurs pour l’usager</w:t>
        </w:r>
        <w:r w:rsidR="00172B2C">
          <w:fldChar w:fldCharType="end"/>
        </w:r>
        <w:r w:rsidR="00172B2C">
          <w:t>.</w:t>
        </w:r>
      </w:ins>
    </w:p>
    <w:p w:rsidR="009D65D1" w:rsidRDefault="009D65D1" w:rsidP="00601C04"/>
    <w:p w:rsidR="002C64C2" w:rsidRDefault="00340548" w:rsidP="00340548">
      <w:pPr>
        <w:pStyle w:val="Titre2"/>
      </w:pPr>
      <w:bookmarkStart w:id="18" w:name="_Toc510167023"/>
      <w:r>
        <w:t>Fichier en entrée : format</w:t>
      </w:r>
      <w:bookmarkEnd w:id="18"/>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19" w:name="_Toc510167024"/>
      <w:r>
        <w:t>Monographies imprimées</w:t>
      </w:r>
      <w:bookmarkEnd w:id="19"/>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bookmarkStart w:id="20" w:name="_Toc510167025"/>
      <w:r>
        <w:t>CD, DVD (son, vidéo)</w:t>
      </w:r>
      <w:bookmarkEnd w:id="20"/>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21" w:name="_Toc510167026"/>
      <w:r>
        <w:lastRenderedPageBreak/>
        <w:t>Périodiques</w:t>
      </w:r>
      <w:bookmarkEnd w:id="21"/>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22" w:name="_Toc510167027"/>
      <w:r>
        <w:t>Processus d’alignements</w:t>
      </w:r>
      <w:bookmarkEnd w:id="22"/>
    </w:p>
    <w:p w:rsidR="0077353E" w:rsidRDefault="0077353E" w:rsidP="0077353E">
      <w:pPr>
        <w:pStyle w:val="Titre3"/>
      </w:pPr>
      <w:bookmarkStart w:id="23" w:name="_Toc510167028"/>
      <w:r>
        <w:t>Erreurs les plus fréquentes</w:t>
      </w:r>
      <w:bookmarkEnd w:id="23"/>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3C38F577" wp14:editId="702DBB15">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9519F8" w:rsidP="00457084"/>
    <w:p w:rsidR="00340548" w:rsidRPr="00340548" w:rsidRDefault="00340548" w:rsidP="00340548">
      <w:pPr>
        <w:pStyle w:val="Titre2"/>
      </w:pPr>
      <w:bookmarkStart w:id="24" w:name="_Toc510167029"/>
      <w:r>
        <w:t>Fichiers en sortie</w:t>
      </w:r>
      <w:bookmarkEnd w:id="24"/>
    </w:p>
    <w:p w:rsidR="00340548" w:rsidRDefault="00340548" w:rsidP="00340548">
      <w:pPr>
        <w:rPr>
          <w:ins w:id="25" w:author="Renaud AIOUTZ" w:date="2018-03-30T09:45:00Z"/>
        </w:rPr>
      </w:pPr>
    </w:p>
    <w:p w:rsidR="005A37D9" w:rsidRPr="00340548" w:rsidRDefault="005A37D9" w:rsidP="00340548">
      <w:ins w:id="26" w:author="Renaud AIOUTZ" w:date="2018-03-30T09:45:00Z">
        <w:r>
          <w:t xml:space="preserve">Ce module </w:t>
        </w:r>
      </w:ins>
      <w:ins w:id="27" w:author="Renaud AIOUTZ" w:date="2018-03-30T09:50:00Z">
        <w:r w:rsidR="00953ECA">
          <w:t>renvoie</w:t>
        </w:r>
      </w:ins>
      <w:ins w:id="28" w:author="Renaud AIOUTZ" w:date="2018-03-30T09:45:00Z">
        <w:r>
          <w:t xml:space="preserve"> en sortie…</w:t>
        </w:r>
      </w:ins>
    </w:p>
    <w:p w:rsidR="005A37D9" w:rsidRPr="005A37D9" w:rsidRDefault="005A37D9" w:rsidP="005A37D9">
      <w:pPr>
        <w:pStyle w:val="Titre1"/>
        <w:numPr>
          <w:ilvl w:val="0"/>
          <w:numId w:val="4"/>
        </w:numPr>
        <w:pPrChange w:id="29" w:author="Renaud AIOUTZ" w:date="2018-03-30T09:48:00Z">
          <w:pPr>
            <w:pStyle w:val="Titre1"/>
          </w:pPr>
        </w:pPrChange>
      </w:pPr>
      <w:bookmarkStart w:id="30" w:name="_Ref510166959"/>
      <w:bookmarkStart w:id="31" w:name="_Toc510167030"/>
      <w:r w:rsidRPr="005A37D9">
        <w:lastRenderedPageBreak/>
        <w:t xml:space="preserve">Modules </w:t>
      </w:r>
      <w:ins w:id="32" w:author="Renaud AIOUTZ" w:date="2018-03-30T09:55:00Z">
        <w:r w:rsidR="00471108">
          <w:t xml:space="preserve">périphériques de </w:t>
        </w:r>
        <w:proofErr w:type="spellStart"/>
        <w:r w:rsidR="00471108">
          <w:t>TransBiblio</w:t>
        </w:r>
        <w:proofErr w:type="spellEnd"/>
        <w:r w:rsidR="00471108">
          <w:t xml:space="preserve"> : fonctionnalités </w:t>
        </w:r>
      </w:ins>
      <w:proofErr w:type="spellStart"/>
      <w:r w:rsidRPr="005A37D9">
        <w:t>facilitat</w:t>
      </w:r>
      <w:ins w:id="33" w:author="Renaud AIOUTZ" w:date="2018-03-30T09:55:00Z">
        <w:r w:rsidR="00471108">
          <w:t>atrices</w:t>
        </w:r>
      </w:ins>
      <w:del w:id="34" w:author="Renaud AIOUTZ" w:date="2018-03-30T09:55:00Z">
        <w:r w:rsidRPr="005A37D9" w:rsidDel="00471108">
          <w:delText>eur</w:delText>
        </w:r>
      </w:del>
      <w:r w:rsidRPr="005A37D9">
        <w:t>s</w:t>
      </w:r>
      <w:proofErr w:type="spellEnd"/>
      <w:r w:rsidRPr="005A37D9">
        <w:t xml:space="preserve"> pour l’usager</w:t>
      </w:r>
      <w:bookmarkStart w:id="35" w:name="_GoBack"/>
      <w:bookmarkEnd w:id="30"/>
      <w:bookmarkEnd w:id="31"/>
      <w:bookmarkEnd w:id="35"/>
    </w:p>
    <w:p w:rsidR="005A37D9" w:rsidRPr="005A37D9" w:rsidRDefault="005A37D9" w:rsidP="005A37D9">
      <w:pPr>
        <w:pStyle w:val="Paragraphedeliste"/>
        <w:keepNext/>
        <w:keepLines/>
        <w:numPr>
          <w:ilvl w:val="0"/>
          <w:numId w:val="6"/>
        </w:numPr>
        <w:spacing w:before="240"/>
        <w:contextualSpacing w:val="0"/>
        <w:outlineLvl w:val="1"/>
        <w:rPr>
          <w:ins w:id="36" w:author="Renaud AIOUTZ" w:date="2018-03-30T09:49:00Z"/>
          <w:rFonts w:asciiTheme="majorHAnsi" w:eastAsiaTheme="majorEastAsia" w:hAnsiTheme="majorHAnsi" w:cstheme="majorBidi"/>
          <w:b/>
          <w:vanish/>
          <w:color w:val="2F5496" w:themeColor="accent1" w:themeShade="BF"/>
          <w:sz w:val="26"/>
          <w:szCs w:val="26"/>
        </w:rPr>
      </w:pPr>
      <w:bookmarkStart w:id="37" w:name="_Toc510167031"/>
      <w:bookmarkEnd w:id="37"/>
    </w:p>
    <w:p w:rsidR="005A37D9" w:rsidRPr="005A37D9" w:rsidRDefault="005A37D9" w:rsidP="005A37D9">
      <w:pPr>
        <w:pStyle w:val="Paragraphedeliste"/>
        <w:keepNext/>
        <w:keepLines/>
        <w:numPr>
          <w:ilvl w:val="0"/>
          <w:numId w:val="6"/>
        </w:numPr>
        <w:spacing w:before="240"/>
        <w:contextualSpacing w:val="0"/>
        <w:outlineLvl w:val="1"/>
        <w:rPr>
          <w:ins w:id="38" w:author="Renaud AIOUTZ" w:date="2018-03-30T09:49:00Z"/>
          <w:rFonts w:asciiTheme="majorHAnsi" w:eastAsiaTheme="majorEastAsia" w:hAnsiTheme="majorHAnsi" w:cstheme="majorBidi"/>
          <w:b/>
          <w:vanish/>
          <w:color w:val="2F5496" w:themeColor="accent1" w:themeShade="BF"/>
          <w:sz w:val="26"/>
          <w:szCs w:val="26"/>
        </w:rPr>
      </w:pPr>
      <w:bookmarkStart w:id="39" w:name="_Toc510167032"/>
      <w:bookmarkEnd w:id="39"/>
    </w:p>
    <w:p w:rsidR="00601C04" w:rsidRPr="005A37D9" w:rsidRDefault="00601C04" w:rsidP="005A37D9">
      <w:pPr>
        <w:pStyle w:val="Titre2"/>
        <w:numPr>
          <w:ilvl w:val="1"/>
          <w:numId w:val="6"/>
        </w:numPr>
        <w:pPrChange w:id="40" w:author="Renaud AIOUTZ" w:date="2018-03-30T09:49:00Z">
          <w:pPr>
            <w:pStyle w:val="Titre1"/>
          </w:pPr>
        </w:pPrChange>
      </w:pPr>
      <w:bookmarkStart w:id="41" w:name="_Toc510167033"/>
      <w:r w:rsidRPr="005A37D9">
        <w:t>Module de conversion de fichier de notices en fichiers tabulés</w:t>
      </w:r>
      <w:bookmarkEnd w:id="41"/>
    </w:p>
    <w:p w:rsidR="00D21E66" w:rsidRDefault="00D21E66" w:rsidP="00D21E66">
      <w:pPr>
        <w:pStyle w:val="Titre2"/>
      </w:pPr>
      <w:bookmarkStart w:id="42" w:name="_Toc510167034"/>
      <w:r>
        <w:t>Principes</w:t>
      </w:r>
      <w:bookmarkEnd w:id="42"/>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Numéro commercial éditeur (documents sonores et vidéos)</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D21E66" w:rsidP="00D21E66">
      <w:pPr>
        <w:pStyle w:val="Titre2"/>
      </w:pPr>
      <w:bookmarkStart w:id="43" w:name="_Toc510167035"/>
      <w:r>
        <w:t xml:space="preserve">Zones utilisées pour </w:t>
      </w:r>
      <w:r w:rsidR="00A12C35">
        <w:t xml:space="preserve">générer </w:t>
      </w:r>
      <w:r>
        <w:t>chaque élément d’information</w:t>
      </w:r>
      <w:bookmarkEnd w:id="43"/>
    </w:p>
    <w:p w:rsidR="00B41800" w:rsidRPr="00B41800" w:rsidRDefault="00B41800" w:rsidP="00B41800">
      <w:r>
        <w:t>La description du contenu de chaque zone peut être trouvée notamment sur le site de l’</w:t>
      </w:r>
      <w:proofErr w:type="spellStart"/>
      <w:r>
        <w:t>Abes</w:t>
      </w:r>
      <w:proofErr w:type="spellEnd"/>
      <w:r>
        <w:t xml:space="preserve"> : </w:t>
      </w:r>
      <w:hyperlink r:id="rId12" w:history="1">
        <w:r w:rsidRPr="00593052">
          <w:rPr>
            <w:rStyle w:val="Lienhypertexte"/>
          </w:rPr>
          <w:t>http://documentation.abes.fr/</w:t>
        </w:r>
      </w:hyperlink>
      <w:r>
        <w:t xml:space="preserve"> </w:t>
      </w:r>
    </w:p>
    <w:p w:rsidR="005832C9" w:rsidRDefault="005832C9" w:rsidP="005832C9">
      <w:pPr>
        <w:pStyle w:val="Titre3"/>
      </w:pPr>
      <w:bookmarkStart w:id="44" w:name="_Toc510167036"/>
      <w:r>
        <w:t>Numéro FRBNF</w:t>
      </w:r>
      <w:bookmarkEnd w:id="44"/>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5832C9">
      <w:pPr>
        <w:pStyle w:val="Titre3"/>
      </w:pPr>
      <w:bookmarkStart w:id="45" w:name="_Toc510167037"/>
      <w:r>
        <w:t>Numéro ARK BnF</w:t>
      </w:r>
      <w:bookmarkEnd w:id="45"/>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Pr="005A37D9" w:rsidRDefault="005832C9" w:rsidP="005832C9">
      <w:pPr>
        <w:pStyle w:val="Titre3"/>
        <w:rPr>
          <w:lang w:val="en-US"/>
        </w:rPr>
      </w:pPr>
      <w:bookmarkStart w:id="46" w:name="_Toc510167038"/>
      <w:proofErr w:type="spellStart"/>
      <w:r w:rsidRPr="005A37D9">
        <w:rPr>
          <w:lang w:val="en-US"/>
        </w:rPr>
        <w:t>Numéro</w:t>
      </w:r>
      <w:proofErr w:type="spellEnd"/>
      <w:r w:rsidRPr="005A37D9">
        <w:rPr>
          <w:lang w:val="en-US"/>
        </w:rPr>
        <w:t xml:space="preserve"> ISBN</w:t>
      </w:r>
      <w:bookmarkEnd w:id="46"/>
    </w:p>
    <w:p w:rsidR="005832C9" w:rsidRPr="005A37D9" w:rsidRDefault="005832C9" w:rsidP="005832C9">
      <w:pPr>
        <w:rPr>
          <w:lang w:val="en-US"/>
        </w:rPr>
      </w:pPr>
      <w:r w:rsidRPr="005A37D9">
        <w:rPr>
          <w:rStyle w:val="Code"/>
          <w:lang w:val="en-US"/>
        </w:rPr>
        <w:t>010$a</w:t>
      </w:r>
    </w:p>
    <w:p w:rsidR="005832C9" w:rsidRPr="005A37D9" w:rsidRDefault="005832C9" w:rsidP="005832C9">
      <w:pPr>
        <w:pStyle w:val="Titre3"/>
        <w:rPr>
          <w:lang w:val="en-US"/>
        </w:rPr>
      </w:pPr>
      <w:bookmarkStart w:id="47" w:name="_Toc510167039"/>
      <w:proofErr w:type="spellStart"/>
      <w:r w:rsidRPr="005A37D9">
        <w:rPr>
          <w:lang w:val="en-US"/>
        </w:rPr>
        <w:t>Numéro</w:t>
      </w:r>
      <w:proofErr w:type="spellEnd"/>
      <w:r w:rsidRPr="005A37D9">
        <w:rPr>
          <w:lang w:val="en-US"/>
        </w:rPr>
        <w:t xml:space="preserve"> EAN</w:t>
      </w:r>
      <w:bookmarkEnd w:id="47"/>
    </w:p>
    <w:p w:rsidR="005832C9" w:rsidRPr="005A37D9" w:rsidRDefault="005832C9" w:rsidP="005832C9">
      <w:pPr>
        <w:rPr>
          <w:lang w:val="en-US"/>
        </w:rPr>
      </w:pPr>
      <w:r w:rsidRPr="005A37D9">
        <w:rPr>
          <w:rStyle w:val="Code"/>
          <w:lang w:val="en-US"/>
        </w:rPr>
        <w:t>073$a</w:t>
      </w:r>
    </w:p>
    <w:p w:rsidR="005832C9" w:rsidRDefault="005832C9" w:rsidP="005832C9">
      <w:pPr>
        <w:pStyle w:val="Titre3"/>
      </w:pPr>
      <w:bookmarkStart w:id="48" w:name="_Toc510167040"/>
      <w:r>
        <w:lastRenderedPageBreak/>
        <w:t>Numéro ISSN</w:t>
      </w:r>
      <w:bookmarkEnd w:id="48"/>
    </w:p>
    <w:p w:rsidR="005832C9" w:rsidRPr="00D21E66" w:rsidRDefault="005832C9" w:rsidP="005832C9">
      <w:r w:rsidRPr="0057007A">
        <w:rPr>
          <w:rStyle w:val="Code"/>
        </w:rPr>
        <w:t>011$a</w:t>
      </w:r>
    </w:p>
    <w:p w:rsidR="005832C9" w:rsidRDefault="005832C9" w:rsidP="005832C9">
      <w:pPr>
        <w:pStyle w:val="Titre3"/>
      </w:pPr>
      <w:bookmarkStart w:id="49" w:name="_Toc510167041"/>
      <w:r>
        <w:t>Numéro commercial éditeur (documents sonores et vidéos)</w:t>
      </w:r>
      <w:bookmarkEnd w:id="49"/>
    </w:p>
    <w:p w:rsidR="005832C9" w:rsidRPr="00D21E66" w:rsidRDefault="005832C9" w:rsidP="005832C9">
      <w:r w:rsidRPr="0057007A">
        <w:rPr>
          <w:rStyle w:val="Code"/>
        </w:rPr>
        <w:t>071$a</w:t>
      </w:r>
    </w:p>
    <w:p w:rsidR="00D21E66" w:rsidRDefault="00D21E66" w:rsidP="00D21E66">
      <w:pPr>
        <w:pStyle w:val="Titre3"/>
      </w:pPr>
      <w:bookmarkStart w:id="50" w:name="_Toc510167042"/>
      <w:r>
        <w:t>Titre</w:t>
      </w:r>
      <w:bookmarkEnd w:id="50"/>
    </w:p>
    <w:p w:rsidR="00D21E66" w:rsidRDefault="00B41800" w:rsidP="00D21E66">
      <w:r w:rsidRPr="0057007A">
        <w:rPr>
          <w:rStyle w:val="Code"/>
        </w:rPr>
        <w:t>200$a</w:t>
      </w:r>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D21E66">
      <w:pPr>
        <w:pStyle w:val="Titre3"/>
        <w:rPr>
          <w:lang w:val="en-US"/>
        </w:rPr>
      </w:pPr>
      <w:bookmarkStart w:id="51" w:name="_Toc510167043"/>
      <w:r w:rsidRPr="005A37D9">
        <w:rPr>
          <w:lang w:val="en-US"/>
        </w:rPr>
        <w:t>Auteur</w:t>
      </w:r>
      <w:bookmarkEnd w:id="51"/>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Les accents et signes de ponctuation sont nettoyés ; les mots sont passés en minuscules, leurs diacritiques (accents, cédilles, etc.) supprimés, et ils sont ensuite dédoublonnés</w:t>
      </w:r>
    </w:p>
    <w:p w:rsidR="00D21E66" w:rsidRDefault="00D21E66" w:rsidP="00D21E66">
      <w:pPr>
        <w:pStyle w:val="Titre3"/>
      </w:pPr>
      <w:bookmarkStart w:id="52" w:name="_Toc510167044"/>
      <w:r>
        <w:t>Editeur</w:t>
      </w:r>
      <w:bookmarkEnd w:id="52"/>
    </w:p>
    <w:p w:rsidR="00D21E66" w:rsidRPr="00D21E66" w:rsidRDefault="00E813CB" w:rsidP="00D21E66">
      <w:r w:rsidRPr="0057007A">
        <w:rPr>
          <w:rStyle w:val="Code"/>
        </w:rPr>
        <w:t>210$c</w:t>
      </w:r>
    </w:p>
    <w:p w:rsidR="00D21E66" w:rsidRDefault="00D21E66" w:rsidP="00D21E66">
      <w:pPr>
        <w:pStyle w:val="Titre3"/>
      </w:pPr>
      <w:bookmarkStart w:id="53" w:name="_Toc510167045"/>
      <w:r>
        <w:t>Lieu de publication</w:t>
      </w:r>
      <w:bookmarkEnd w:id="53"/>
    </w:p>
    <w:p w:rsidR="00D21E66" w:rsidRPr="00D21E66" w:rsidRDefault="00E813CB" w:rsidP="00D21E66">
      <w:r w:rsidRPr="0057007A">
        <w:rPr>
          <w:rStyle w:val="Code"/>
        </w:rPr>
        <w:t>210$a</w:t>
      </w:r>
    </w:p>
    <w:p w:rsidR="00D21E66" w:rsidRDefault="00D21E66" w:rsidP="00D21E66">
      <w:pPr>
        <w:pStyle w:val="Titre3"/>
      </w:pPr>
      <w:bookmarkStart w:id="54" w:name="_Toc510167046"/>
      <w:r>
        <w:t>Date de publication</w:t>
      </w:r>
      <w:bookmarkEnd w:id="54"/>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774A25">
      <w:pPr>
        <w:pStyle w:val="Titre3"/>
      </w:pPr>
      <w:bookmarkStart w:id="55" w:name="_Toc510167047"/>
      <w:r>
        <w:t>Numéro de tome/volume</w:t>
      </w:r>
      <w:bookmarkEnd w:id="55"/>
    </w:p>
    <w:p w:rsidR="00774A25" w:rsidRPr="00774A25" w:rsidRDefault="009F21C9" w:rsidP="00774A25">
      <w:r w:rsidRPr="009F21C9">
        <w:rPr>
          <w:rStyle w:val="Code"/>
        </w:rPr>
        <w:t>200$h</w:t>
      </w:r>
      <w:r>
        <w:t xml:space="preserve">, ou à défaut </w:t>
      </w:r>
      <w:r w:rsidRPr="009F21C9">
        <w:rPr>
          <w:rStyle w:val="Code"/>
        </w:rPr>
        <w:t>461$v</w:t>
      </w:r>
    </w:p>
    <w:p w:rsidR="00A12C35" w:rsidRDefault="00A12C35" w:rsidP="00A12C35">
      <w:pPr>
        <w:pStyle w:val="Titre2"/>
      </w:pPr>
      <w:bookmarkStart w:id="56" w:name="_Toc510167048"/>
      <w:r>
        <w:t>Zones exportées dans les fichiers en sortie</w:t>
      </w:r>
      <w:bookmarkEnd w:id="56"/>
    </w:p>
    <w:p w:rsidR="00A12C35" w:rsidRDefault="00A12C35" w:rsidP="00A12C35">
      <w:pPr>
        <w:pStyle w:val="Titre3"/>
      </w:pPr>
      <w:bookmarkStart w:id="57" w:name="_Toc510167049"/>
      <w:r>
        <w:t xml:space="preserve">Monographies – </w:t>
      </w:r>
      <w:r w:rsidRPr="0057007A">
        <w:t>texte</w:t>
      </w:r>
      <w:r>
        <w:t xml:space="preserve"> imprimé</w:t>
      </w:r>
      <w:bookmarkEnd w:id="57"/>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A12C35">
      <w:pPr>
        <w:pStyle w:val="Titre3"/>
      </w:pPr>
      <w:bookmarkStart w:id="58" w:name="_Toc510167050"/>
      <w:r>
        <w:t>Monographies – son, vidéo</w:t>
      </w:r>
      <w:bookmarkEnd w:id="58"/>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A12C35">
      <w:pPr>
        <w:pStyle w:val="Titre3"/>
      </w:pPr>
      <w:bookmarkStart w:id="59" w:name="_Toc510167051"/>
      <w:r>
        <w:lastRenderedPageBreak/>
        <w:t>Périodiques</w:t>
      </w:r>
      <w:bookmarkEnd w:id="59"/>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A12C35">
      <w:pPr>
        <w:pStyle w:val="Titre3"/>
      </w:pPr>
      <w:bookmarkStart w:id="60" w:name="_Toc510167052"/>
      <w:r>
        <w:t>Autres types de notice-type de document</w:t>
      </w:r>
      <w:bookmarkEnd w:id="60"/>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A12C35" w:rsidRDefault="005864C6" w:rsidP="001B6CA3">
      <w:pPr>
        <w:pStyle w:val="Titre2"/>
        <w:numPr>
          <w:ilvl w:val="1"/>
          <w:numId w:val="6"/>
        </w:numPr>
        <w:pPrChange w:id="61" w:author="Renaud AIOUTZ" w:date="2018-03-30T09:51:00Z">
          <w:pPr>
            <w:pStyle w:val="Titre1"/>
          </w:pPr>
        </w:pPrChange>
      </w:pPr>
      <w:bookmarkStart w:id="62" w:name="_Toc510167053"/>
      <w:r>
        <w:t>Module d’export de notices BnF</w:t>
      </w:r>
      <w:bookmarkEnd w:id="62"/>
    </w:p>
    <w:p w:rsidR="005864C6" w:rsidRDefault="005864C6" w:rsidP="005864C6">
      <w:r>
        <w:t xml:space="preserve">A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5864C6" w:rsidRDefault="0045304F" w:rsidP="0045304F">
      <w:pPr>
        <w:pStyle w:val="Titre2"/>
      </w:pPr>
      <w:bookmarkStart w:id="63" w:name="_Toc510167054"/>
      <w:r>
        <w:t>Option « Données d’autorité liées »</w:t>
      </w:r>
      <w:bookmarkEnd w:id="63"/>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pPr>
        <w:rPr>
          <w:ins w:id="64" w:author="Renaud AIOUTZ" w:date="2018-03-30T09:51:00Z"/>
        </w:rPr>
      </w:pPr>
      <w:r>
        <w:t>Une même autorité n’est exportée qu’une seule fois.</w:t>
      </w:r>
    </w:p>
    <w:p w:rsidR="006E538C" w:rsidRDefault="006E538C" w:rsidP="0045304F">
      <w:pPr>
        <w:rPr>
          <w:ins w:id="65" w:author="Renaud AIOUTZ" w:date="2018-03-30T09:51:00Z"/>
        </w:rPr>
      </w:pPr>
    </w:p>
    <w:p w:rsidR="006E538C" w:rsidRDefault="006E538C" w:rsidP="0045304F">
      <w:pPr>
        <w:rPr>
          <w:ins w:id="66" w:author="Renaud AIOUTZ" w:date="2018-03-30T09:51:00Z"/>
        </w:rPr>
      </w:pPr>
    </w:p>
    <w:p w:rsidR="006E538C" w:rsidRPr="0045304F" w:rsidRDefault="006E538C" w:rsidP="0045304F"/>
    <w:sectPr w:rsidR="006E538C" w:rsidRPr="0045304F" w:rsidSect="005B7EDD">
      <w:headerReference w:type="default" r:id="rId13"/>
      <w:footerReference w:type="default" r:id="rId14"/>
      <w:pgSz w:w="11906" w:h="16838"/>
      <w:pgMar w:top="1262" w:right="1417" w:bottom="1417" w:left="1417" w:header="708" w:footer="485"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Renaud AIOUTZ" w:date="2018-03-30T09:44:00Z" w:initials="RA">
    <w:p w:rsidR="005A37D9" w:rsidRDefault="005A37D9">
      <w:pPr>
        <w:pStyle w:val="Commentaire"/>
      </w:pPr>
      <w:r>
        <w:rPr>
          <w:rStyle w:val="Marquedecommentaire"/>
        </w:rPr>
        <w:annotationRef/>
      </w:r>
      <w:r>
        <w:t>Nom provisoire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DAC" w:rsidRDefault="00317DAC" w:rsidP="0044159F">
      <w:pPr>
        <w:spacing w:line="240" w:lineRule="auto"/>
      </w:pPr>
      <w:r>
        <w:separator/>
      </w:r>
    </w:p>
  </w:endnote>
  <w:endnote w:type="continuationSeparator" w:id="0">
    <w:p w:rsidR="00317DAC" w:rsidRDefault="00317DAC"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9F" w:rsidRDefault="0044159F">
    <w:pPr>
      <w:pStyle w:val="Pieddepage"/>
    </w:pPr>
    <w:r>
      <w:t>Transition bibliographique / Groupe Systèmes &amp; Données. Logiciel alignement</w:t>
    </w:r>
    <w:r w:rsidR="00A12C35">
      <w:t>-</w:t>
    </w:r>
    <w:proofErr w:type="spellStart"/>
    <w:r w:rsidR="00A12C35">
      <w:t>donnees</w:t>
    </w:r>
    <w:proofErr w:type="spellEnd"/>
    <w:r w:rsidR="00A12C35">
      <w:t>-</w:t>
    </w:r>
    <w:proofErr w:type="spellStart"/>
    <w:r w:rsidR="00A12C35">
      <w:t>bnf</w:t>
    </w:r>
    <w:proofErr w:type="spellEnd"/>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DAC" w:rsidRDefault="00317DAC" w:rsidP="0044159F">
      <w:pPr>
        <w:spacing w:line="240" w:lineRule="auto"/>
      </w:pPr>
      <w:r>
        <w:separator/>
      </w:r>
    </w:p>
  </w:footnote>
  <w:footnote w:type="continuationSeparator" w:id="0">
    <w:p w:rsidR="00317DAC" w:rsidRDefault="00317DAC" w:rsidP="004415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45849"/>
      <w:docPartObj>
        <w:docPartGallery w:val="Page Numbers (Top of Page)"/>
        <w:docPartUnique/>
      </w:docPartObj>
    </w:sdtPr>
    <w:sdtEndPr/>
    <w:sdtContent>
      <w:p w:rsidR="005B7EDD" w:rsidRDefault="005B7EDD" w:rsidP="005B7EDD">
        <w:pPr>
          <w:pStyle w:val="En-tte"/>
          <w:jc w:val="right"/>
        </w:pPr>
        <w:r>
          <w:fldChar w:fldCharType="begin"/>
        </w:r>
        <w:r>
          <w:instrText>PAGE   \* MERGEFORMAT</w:instrText>
        </w:r>
        <w:r>
          <w:fldChar w:fldCharType="separate"/>
        </w:r>
        <w:r w:rsidR="00471108">
          <w:rPr>
            <w:noProof/>
          </w:rPr>
          <w:t>4</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04"/>
    <w:rsid w:val="000C3D05"/>
    <w:rsid w:val="00172B2C"/>
    <w:rsid w:val="001B6CA3"/>
    <w:rsid w:val="002C64C2"/>
    <w:rsid w:val="00317DAC"/>
    <w:rsid w:val="00340548"/>
    <w:rsid w:val="00357AC1"/>
    <w:rsid w:val="003D7BDD"/>
    <w:rsid w:val="0044159F"/>
    <w:rsid w:val="0045304F"/>
    <w:rsid w:val="00457084"/>
    <w:rsid w:val="00465F7C"/>
    <w:rsid w:val="00471108"/>
    <w:rsid w:val="0057007A"/>
    <w:rsid w:val="005832C9"/>
    <w:rsid w:val="005864C6"/>
    <w:rsid w:val="005A37D9"/>
    <w:rsid w:val="005B7EDD"/>
    <w:rsid w:val="00601C04"/>
    <w:rsid w:val="006E538C"/>
    <w:rsid w:val="0077353E"/>
    <w:rsid w:val="00774A25"/>
    <w:rsid w:val="008C46FB"/>
    <w:rsid w:val="009519F8"/>
    <w:rsid w:val="00953ECA"/>
    <w:rsid w:val="009D65D1"/>
    <w:rsid w:val="009F21C9"/>
    <w:rsid w:val="00A12C35"/>
    <w:rsid w:val="00A95DB3"/>
    <w:rsid w:val="00B41800"/>
    <w:rsid w:val="00C0395E"/>
    <w:rsid w:val="00D21E66"/>
    <w:rsid w:val="00DB6942"/>
    <w:rsid w:val="00E132F7"/>
    <w:rsid w:val="00E15EDC"/>
    <w:rsid w:val="00E813CB"/>
    <w:rsid w:val="00F528E1"/>
    <w:rsid w:val="00F9072F"/>
    <w:rsid w:val="00FA6F82"/>
    <w:rsid w:val="00FC7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UnresolvedMention">
    <w:name w:val="Unresolved Mention"/>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F528E1"/>
    <w:pPr>
      <w:spacing w:before="480" w:line="276" w:lineRule="auto"/>
      <w:outlineLvl w:val="9"/>
    </w:pPr>
    <w:rPr>
      <w:bCs/>
      <w:sz w:val="28"/>
      <w:szCs w:val="28"/>
      <w:lang w:eastAsia="fr-FR"/>
    </w:rPr>
  </w:style>
  <w:style w:type="paragraph" w:styleId="TM1">
    <w:name w:val="toc 1"/>
    <w:basedOn w:val="Normal"/>
    <w:next w:val="Normal"/>
    <w:autoRedefine/>
    <w:uiPriority w:val="39"/>
    <w:unhideWhenUsed/>
    <w:rsid w:val="00F528E1"/>
    <w:pPr>
      <w:spacing w:after="100"/>
    </w:pPr>
  </w:style>
  <w:style w:type="paragraph" w:styleId="TM2">
    <w:name w:val="toc 2"/>
    <w:basedOn w:val="Normal"/>
    <w:next w:val="Normal"/>
    <w:autoRedefine/>
    <w:uiPriority w:val="39"/>
    <w:unhideWhenUsed/>
    <w:rsid w:val="00F528E1"/>
    <w:pPr>
      <w:spacing w:after="100"/>
      <w:ind w:left="220"/>
    </w:pPr>
  </w:style>
  <w:style w:type="paragraph" w:styleId="TM3">
    <w:name w:val="toc 3"/>
    <w:basedOn w:val="Normal"/>
    <w:next w:val="Normal"/>
    <w:autoRedefine/>
    <w:uiPriority w:val="39"/>
    <w:unhideWhenUsed/>
    <w:rsid w:val="00F528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UnresolvedMention">
    <w:name w:val="Unresolved Mention"/>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F528E1"/>
    <w:pPr>
      <w:spacing w:before="480" w:line="276" w:lineRule="auto"/>
      <w:outlineLvl w:val="9"/>
    </w:pPr>
    <w:rPr>
      <w:bCs/>
      <w:sz w:val="28"/>
      <w:szCs w:val="28"/>
      <w:lang w:eastAsia="fr-FR"/>
    </w:rPr>
  </w:style>
  <w:style w:type="paragraph" w:styleId="TM1">
    <w:name w:val="toc 1"/>
    <w:basedOn w:val="Normal"/>
    <w:next w:val="Normal"/>
    <w:autoRedefine/>
    <w:uiPriority w:val="39"/>
    <w:unhideWhenUsed/>
    <w:rsid w:val="00F528E1"/>
    <w:pPr>
      <w:spacing w:after="100"/>
    </w:pPr>
  </w:style>
  <w:style w:type="paragraph" w:styleId="TM2">
    <w:name w:val="toc 2"/>
    <w:basedOn w:val="Normal"/>
    <w:next w:val="Normal"/>
    <w:autoRedefine/>
    <w:uiPriority w:val="39"/>
    <w:unhideWhenUsed/>
    <w:rsid w:val="00F528E1"/>
    <w:pPr>
      <w:spacing w:after="100"/>
      <w:ind w:left="220"/>
    </w:pPr>
  </w:style>
  <w:style w:type="paragraph" w:styleId="TM3">
    <w:name w:val="toc 3"/>
    <w:basedOn w:val="Normal"/>
    <w:next w:val="Normal"/>
    <w:autoRedefine/>
    <w:uiPriority w:val="39"/>
    <w:unhideWhenUsed/>
    <w:rsid w:val="00F528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umentation.abes.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49475-0BBA-435E-BCEF-017E54635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1376</Words>
  <Characters>7568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Renaud AIOUTZ</cp:lastModifiedBy>
  <cp:revision>7</cp:revision>
  <dcterms:created xsi:type="dcterms:W3CDTF">2018-03-30T07:52:00Z</dcterms:created>
  <dcterms:modified xsi:type="dcterms:W3CDTF">2018-03-30T07:55:00Z</dcterms:modified>
</cp:coreProperties>
</file>