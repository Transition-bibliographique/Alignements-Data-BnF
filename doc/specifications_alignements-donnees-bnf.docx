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1C04">
        <w:t>Alignement-donnees-bnf : spécifications techniques</w:t>
      </w:r>
    </w:p>
    <w:p w:rsidR="00601C04" w:rsidRDefault="00601C04" w:rsidP="005B7EDD">
      <w:pPr>
        <w:pStyle w:val="Sous-titre"/>
        <w:rPr>
          <w:b/>
        </w:rPr>
      </w:pPr>
      <w:r>
        <w:t xml:space="preserve">Description technique des mécanismes en œuvre dans les différents modules du logiciel </w:t>
      </w:r>
      <w:r>
        <w:rPr>
          <w:b/>
        </w:rPr>
        <w:t>alignements-donnees-bnf</w:t>
      </w:r>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775C7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0698128" w:history="1">
            <w:r w:rsidR="00775C7E" w:rsidRPr="00356E24">
              <w:rPr>
                <w:rStyle w:val="Lienhypertexte"/>
                <w:noProof/>
              </w:rPr>
              <w:t>Module central (blanc) de Alignements-données-BnF : alignements – notices bibliographiques</w:t>
            </w:r>
            <w:r w:rsidR="00775C7E">
              <w:rPr>
                <w:noProof/>
                <w:webHidden/>
              </w:rPr>
              <w:tab/>
            </w:r>
            <w:r w:rsidR="00775C7E">
              <w:rPr>
                <w:noProof/>
                <w:webHidden/>
              </w:rPr>
              <w:fldChar w:fldCharType="begin"/>
            </w:r>
            <w:r w:rsidR="00775C7E">
              <w:rPr>
                <w:noProof/>
                <w:webHidden/>
              </w:rPr>
              <w:instrText xml:space="preserve"> PAGEREF _Toc510698128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29" w:history="1">
            <w:r w:rsidR="00775C7E" w:rsidRPr="00356E24">
              <w:rPr>
                <w:rStyle w:val="Lienhypertexte"/>
                <w:noProof/>
              </w:rPr>
              <w:t>Fichier en entrée : format</w:t>
            </w:r>
            <w:r w:rsidR="00775C7E">
              <w:rPr>
                <w:noProof/>
                <w:webHidden/>
              </w:rPr>
              <w:tab/>
            </w:r>
            <w:r w:rsidR="00775C7E">
              <w:rPr>
                <w:noProof/>
                <w:webHidden/>
              </w:rPr>
              <w:fldChar w:fldCharType="begin"/>
            </w:r>
            <w:r w:rsidR="00775C7E">
              <w:rPr>
                <w:noProof/>
                <w:webHidden/>
              </w:rPr>
              <w:instrText xml:space="preserve"> PAGEREF _Toc510698129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3B2BB0">
          <w:pPr>
            <w:pStyle w:val="TM3"/>
            <w:rPr>
              <w:rFonts w:eastAsiaTheme="minorEastAsia"/>
              <w:noProof/>
              <w:sz w:val="22"/>
              <w:lang w:eastAsia="fr-FR"/>
            </w:rPr>
          </w:pPr>
          <w:hyperlink w:anchor="_Toc510698130" w:history="1">
            <w:r w:rsidR="00775C7E" w:rsidRPr="00356E24">
              <w:rPr>
                <w:rStyle w:val="Lienhypertexte"/>
                <w:noProof/>
              </w:rPr>
              <w:t>Monographies imprimées</w:t>
            </w:r>
            <w:r w:rsidR="00775C7E">
              <w:rPr>
                <w:noProof/>
                <w:webHidden/>
              </w:rPr>
              <w:tab/>
            </w:r>
            <w:r w:rsidR="00775C7E">
              <w:rPr>
                <w:noProof/>
                <w:webHidden/>
              </w:rPr>
              <w:fldChar w:fldCharType="begin"/>
            </w:r>
            <w:r w:rsidR="00775C7E">
              <w:rPr>
                <w:noProof/>
                <w:webHidden/>
              </w:rPr>
              <w:instrText xml:space="preserve"> PAGEREF _Toc510698130 \h </w:instrText>
            </w:r>
            <w:r w:rsidR="00775C7E">
              <w:rPr>
                <w:noProof/>
                <w:webHidden/>
              </w:rPr>
            </w:r>
            <w:r w:rsidR="00775C7E">
              <w:rPr>
                <w:noProof/>
                <w:webHidden/>
              </w:rPr>
              <w:fldChar w:fldCharType="separate"/>
            </w:r>
            <w:r w:rsidR="00775C7E">
              <w:rPr>
                <w:noProof/>
                <w:webHidden/>
              </w:rPr>
              <w:t>2</w:t>
            </w:r>
            <w:r w:rsidR="00775C7E">
              <w:rPr>
                <w:noProof/>
                <w:webHidden/>
              </w:rPr>
              <w:fldChar w:fldCharType="end"/>
            </w:r>
          </w:hyperlink>
        </w:p>
        <w:p w:rsidR="00775C7E" w:rsidRDefault="003B2BB0">
          <w:pPr>
            <w:pStyle w:val="TM3"/>
            <w:rPr>
              <w:rFonts w:eastAsiaTheme="minorEastAsia"/>
              <w:noProof/>
              <w:sz w:val="22"/>
              <w:lang w:eastAsia="fr-FR"/>
            </w:rPr>
          </w:pPr>
          <w:hyperlink w:anchor="_Toc510698131" w:history="1">
            <w:r w:rsidR="00775C7E" w:rsidRPr="00356E24">
              <w:rPr>
                <w:rStyle w:val="Lienhypertexte"/>
                <w:noProof/>
              </w:rPr>
              <w:t>CD, DVD (son, vidéo)</w:t>
            </w:r>
            <w:r w:rsidR="00775C7E">
              <w:rPr>
                <w:noProof/>
                <w:webHidden/>
              </w:rPr>
              <w:tab/>
            </w:r>
            <w:r w:rsidR="00775C7E">
              <w:rPr>
                <w:noProof/>
                <w:webHidden/>
              </w:rPr>
              <w:fldChar w:fldCharType="begin"/>
            </w:r>
            <w:r w:rsidR="00775C7E">
              <w:rPr>
                <w:noProof/>
                <w:webHidden/>
              </w:rPr>
              <w:instrText xml:space="preserve"> PAGEREF _Toc510698131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3B2BB0">
          <w:pPr>
            <w:pStyle w:val="TM3"/>
            <w:rPr>
              <w:rFonts w:eastAsiaTheme="minorEastAsia"/>
              <w:noProof/>
              <w:sz w:val="22"/>
              <w:lang w:eastAsia="fr-FR"/>
            </w:rPr>
          </w:pPr>
          <w:hyperlink w:anchor="_Toc510698132" w:history="1">
            <w:r w:rsidR="00775C7E" w:rsidRPr="00356E24">
              <w:rPr>
                <w:rStyle w:val="Lienhypertexte"/>
                <w:noProof/>
              </w:rPr>
              <w:t>Périodiques</w:t>
            </w:r>
            <w:r w:rsidR="00775C7E">
              <w:rPr>
                <w:noProof/>
                <w:webHidden/>
              </w:rPr>
              <w:tab/>
            </w:r>
            <w:r w:rsidR="00775C7E">
              <w:rPr>
                <w:noProof/>
                <w:webHidden/>
              </w:rPr>
              <w:fldChar w:fldCharType="begin"/>
            </w:r>
            <w:r w:rsidR="00775C7E">
              <w:rPr>
                <w:noProof/>
                <w:webHidden/>
              </w:rPr>
              <w:instrText xml:space="preserve"> PAGEREF _Toc510698132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33" w:history="1">
            <w:r w:rsidR="00775C7E" w:rsidRPr="00356E24">
              <w:rPr>
                <w:rStyle w:val="Lienhypertexte"/>
                <w:noProof/>
              </w:rPr>
              <w:t>Processus d’alignements</w:t>
            </w:r>
            <w:r w:rsidR="00775C7E">
              <w:rPr>
                <w:noProof/>
                <w:webHidden/>
              </w:rPr>
              <w:tab/>
            </w:r>
            <w:r w:rsidR="00775C7E">
              <w:rPr>
                <w:noProof/>
                <w:webHidden/>
              </w:rPr>
              <w:fldChar w:fldCharType="begin"/>
            </w:r>
            <w:r w:rsidR="00775C7E">
              <w:rPr>
                <w:noProof/>
                <w:webHidden/>
              </w:rPr>
              <w:instrText xml:space="preserve"> PAGEREF _Toc510698133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3B2BB0">
          <w:pPr>
            <w:pStyle w:val="TM3"/>
            <w:rPr>
              <w:rFonts w:eastAsiaTheme="minorEastAsia"/>
              <w:noProof/>
              <w:sz w:val="22"/>
              <w:lang w:eastAsia="fr-FR"/>
            </w:rPr>
          </w:pPr>
          <w:hyperlink w:anchor="_Toc510698134" w:history="1">
            <w:r w:rsidR="00775C7E" w:rsidRPr="00356E24">
              <w:rPr>
                <w:rStyle w:val="Lienhypertexte"/>
                <w:noProof/>
              </w:rPr>
              <w:t>Erreurs les plus fréquentes</w:t>
            </w:r>
            <w:r w:rsidR="00775C7E">
              <w:rPr>
                <w:noProof/>
                <w:webHidden/>
              </w:rPr>
              <w:tab/>
            </w:r>
            <w:r w:rsidR="00775C7E">
              <w:rPr>
                <w:noProof/>
                <w:webHidden/>
              </w:rPr>
              <w:fldChar w:fldCharType="begin"/>
            </w:r>
            <w:r w:rsidR="00775C7E">
              <w:rPr>
                <w:noProof/>
                <w:webHidden/>
              </w:rPr>
              <w:instrText xml:space="preserve"> PAGEREF _Toc510698134 \h </w:instrText>
            </w:r>
            <w:r w:rsidR="00775C7E">
              <w:rPr>
                <w:noProof/>
                <w:webHidden/>
              </w:rPr>
            </w:r>
            <w:r w:rsidR="00775C7E">
              <w:rPr>
                <w:noProof/>
                <w:webHidden/>
              </w:rPr>
              <w:fldChar w:fldCharType="separate"/>
            </w:r>
            <w:r w:rsidR="00775C7E">
              <w:rPr>
                <w:noProof/>
                <w:webHidden/>
              </w:rPr>
              <w:t>3</w:t>
            </w:r>
            <w:r w:rsidR="00775C7E">
              <w:rPr>
                <w:noProof/>
                <w:webHidden/>
              </w:rPr>
              <w:fldChar w:fldCharType="end"/>
            </w:r>
          </w:hyperlink>
        </w:p>
        <w:p w:rsidR="00775C7E" w:rsidRDefault="003B2BB0">
          <w:pPr>
            <w:pStyle w:val="TM3"/>
            <w:rPr>
              <w:rFonts w:eastAsiaTheme="minorEastAsia"/>
              <w:noProof/>
              <w:sz w:val="22"/>
              <w:lang w:eastAsia="fr-FR"/>
            </w:rPr>
          </w:pPr>
          <w:hyperlink w:anchor="_Toc510698135" w:history="1">
            <w:r w:rsidR="00775C7E" w:rsidRPr="00356E24">
              <w:rPr>
                <w:rStyle w:val="Lienhypertexte"/>
                <w:noProof/>
              </w:rPr>
              <w:t>Alignement par ARK</w:t>
            </w:r>
            <w:r w:rsidR="00775C7E">
              <w:rPr>
                <w:noProof/>
                <w:webHidden/>
              </w:rPr>
              <w:tab/>
            </w:r>
            <w:r w:rsidR="00775C7E">
              <w:rPr>
                <w:noProof/>
                <w:webHidden/>
              </w:rPr>
              <w:fldChar w:fldCharType="begin"/>
            </w:r>
            <w:r w:rsidR="00775C7E">
              <w:rPr>
                <w:noProof/>
                <w:webHidden/>
              </w:rPr>
              <w:instrText xml:space="preserve"> PAGEREF _Toc510698135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3B2BB0">
          <w:pPr>
            <w:pStyle w:val="TM3"/>
            <w:rPr>
              <w:rFonts w:eastAsiaTheme="minorEastAsia"/>
              <w:noProof/>
              <w:sz w:val="22"/>
              <w:lang w:eastAsia="fr-FR"/>
            </w:rPr>
          </w:pPr>
          <w:hyperlink w:anchor="_Toc510698136" w:history="1">
            <w:r w:rsidR="00775C7E" w:rsidRPr="00356E24">
              <w:rPr>
                <w:rStyle w:val="Lienhypertexte"/>
                <w:noProof/>
              </w:rPr>
              <w:t>Alignement par FRBNF</w:t>
            </w:r>
            <w:r w:rsidR="00775C7E">
              <w:rPr>
                <w:noProof/>
                <w:webHidden/>
              </w:rPr>
              <w:tab/>
            </w:r>
            <w:r w:rsidR="00775C7E">
              <w:rPr>
                <w:noProof/>
                <w:webHidden/>
              </w:rPr>
              <w:fldChar w:fldCharType="begin"/>
            </w:r>
            <w:r w:rsidR="00775C7E">
              <w:rPr>
                <w:noProof/>
                <w:webHidden/>
              </w:rPr>
              <w:instrText xml:space="preserve"> PAGEREF _Toc510698136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3B2BB0">
          <w:pPr>
            <w:pStyle w:val="TM3"/>
            <w:rPr>
              <w:rFonts w:eastAsiaTheme="minorEastAsia"/>
              <w:noProof/>
              <w:sz w:val="22"/>
              <w:lang w:eastAsia="fr-FR"/>
            </w:rPr>
          </w:pPr>
          <w:hyperlink w:anchor="_Toc510698137" w:history="1">
            <w:r w:rsidR="00775C7E" w:rsidRPr="00356E24">
              <w:rPr>
                <w:rStyle w:val="Lienhypertexte"/>
                <w:noProof/>
              </w:rPr>
              <w:t>Alignement par ISBN</w:t>
            </w:r>
            <w:r w:rsidR="00775C7E">
              <w:rPr>
                <w:noProof/>
                <w:webHidden/>
              </w:rPr>
              <w:tab/>
            </w:r>
            <w:r w:rsidR="00775C7E">
              <w:rPr>
                <w:noProof/>
                <w:webHidden/>
              </w:rPr>
              <w:fldChar w:fldCharType="begin"/>
            </w:r>
            <w:r w:rsidR="00775C7E">
              <w:rPr>
                <w:noProof/>
                <w:webHidden/>
              </w:rPr>
              <w:instrText xml:space="preserve"> PAGEREF _Toc510698137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3B2BB0">
          <w:pPr>
            <w:pStyle w:val="TM3"/>
            <w:rPr>
              <w:rFonts w:eastAsiaTheme="minorEastAsia"/>
              <w:noProof/>
              <w:sz w:val="22"/>
              <w:lang w:eastAsia="fr-FR"/>
            </w:rPr>
          </w:pPr>
          <w:hyperlink w:anchor="_Toc510698138" w:history="1">
            <w:r w:rsidR="00775C7E" w:rsidRPr="00356E24">
              <w:rPr>
                <w:rStyle w:val="Lienhypertexte"/>
                <w:noProof/>
              </w:rPr>
              <w:t>Alignement par EAN</w:t>
            </w:r>
            <w:r w:rsidR="00775C7E">
              <w:rPr>
                <w:noProof/>
                <w:webHidden/>
              </w:rPr>
              <w:tab/>
            </w:r>
            <w:r w:rsidR="00775C7E">
              <w:rPr>
                <w:noProof/>
                <w:webHidden/>
              </w:rPr>
              <w:fldChar w:fldCharType="begin"/>
            </w:r>
            <w:r w:rsidR="00775C7E">
              <w:rPr>
                <w:noProof/>
                <w:webHidden/>
              </w:rPr>
              <w:instrText xml:space="preserve"> PAGEREF _Toc510698138 \h </w:instrText>
            </w:r>
            <w:r w:rsidR="00775C7E">
              <w:rPr>
                <w:noProof/>
                <w:webHidden/>
              </w:rPr>
            </w:r>
            <w:r w:rsidR="00775C7E">
              <w:rPr>
                <w:noProof/>
                <w:webHidden/>
              </w:rPr>
              <w:fldChar w:fldCharType="separate"/>
            </w:r>
            <w:r w:rsidR="00775C7E">
              <w:rPr>
                <w:noProof/>
                <w:webHidden/>
              </w:rPr>
              <w:t>4</w:t>
            </w:r>
            <w:r w:rsidR="00775C7E">
              <w:rPr>
                <w:noProof/>
                <w:webHidden/>
              </w:rPr>
              <w:fldChar w:fldCharType="end"/>
            </w:r>
          </w:hyperlink>
        </w:p>
        <w:p w:rsidR="00775C7E" w:rsidRDefault="003B2BB0">
          <w:pPr>
            <w:pStyle w:val="TM3"/>
            <w:rPr>
              <w:rFonts w:eastAsiaTheme="minorEastAsia"/>
              <w:noProof/>
              <w:sz w:val="22"/>
              <w:lang w:eastAsia="fr-FR"/>
            </w:rPr>
          </w:pPr>
          <w:hyperlink w:anchor="_Toc510698139" w:history="1">
            <w:r w:rsidR="00775C7E" w:rsidRPr="00356E24">
              <w:rPr>
                <w:rStyle w:val="Lienhypertexte"/>
                <w:noProof/>
              </w:rPr>
              <w:t>Alignement par n° commercial (CD-DVD)</w:t>
            </w:r>
            <w:r w:rsidR="00775C7E">
              <w:rPr>
                <w:noProof/>
                <w:webHidden/>
              </w:rPr>
              <w:tab/>
            </w:r>
            <w:r w:rsidR="00775C7E">
              <w:rPr>
                <w:noProof/>
                <w:webHidden/>
              </w:rPr>
              <w:fldChar w:fldCharType="begin"/>
            </w:r>
            <w:r w:rsidR="00775C7E">
              <w:rPr>
                <w:noProof/>
                <w:webHidden/>
              </w:rPr>
              <w:instrText xml:space="preserve"> PAGEREF _Toc510698139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3B2BB0">
          <w:pPr>
            <w:pStyle w:val="TM3"/>
            <w:rPr>
              <w:rFonts w:eastAsiaTheme="minorEastAsia"/>
              <w:noProof/>
              <w:sz w:val="22"/>
              <w:lang w:eastAsia="fr-FR"/>
            </w:rPr>
          </w:pPr>
          <w:hyperlink w:anchor="_Toc510698140" w:history="1">
            <w:r w:rsidR="00775C7E" w:rsidRPr="00356E24">
              <w:rPr>
                <w:rStyle w:val="Lienhypertexte"/>
                <w:noProof/>
              </w:rPr>
              <w:t>Alignement par ISSN (périodiques)</w:t>
            </w:r>
            <w:r w:rsidR="00775C7E">
              <w:rPr>
                <w:noProof/>
                <w:webHidden/>
              </w:rPr>
              <w:tab/>
            </w:r>
            <w:r w:rsidR="00775C7E">
              <w:rPr>
                <w:noProof/>
                <w:webHidden/>
              </w:rPr>
              <w:fldChar w:fldCharType="begin"/>
            </w:r>
            <w:r w:rsidR="00775C7E">
              <w:rPr>
                <w:noProof/>
                <w:webHidden/>
              </w:rPr>
              <w:instrText xml:space="preserve"> PAGEREF _Toc510698140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3B2BB0">
          <w:pPr>
            <w:pStyle w:val="TM3"/>
            <w:rPr>
              <w:rFonts w:eastAsiaTheme="minorEastAsia"/>
              <w:noProof/>
              <w:sz w:val="22"/>
              <w:lang w:eastAsia="fr-FR"/>
            </w:rPr>
          </w:pPr>
          <w:hyperlink w:anchor="_Toc510698141" w:history="1">
            <w:r w:rsidR="00775C7E" w:rsidRPr="00356E24">
              <w:rPr>
                <w:rStyle w:val="Lienhypertexte"/>
                <w:noProof/>
              </w:rPr>
              <w:t>Alignement par mots (Titre-Auteur-Date-Editeur-Lieu de publication)</w:t>
            </w:r>
            <w:r w:rsidR="00775C7E">
              <w:rPr>
                <w:noProof/>
                <w:webHidden/>
              </w:rPr>
              <w:tab/>
            </w:r>
            <w:r w:rsidR="00775C7E">
              <w:rPr>
                <w:noProof/>
                <w:webHidden/>
              </w:rPr>
              <w:fldChar w:fldCharType="begin"/>
            </w:r>
            <w:r w:rsidR="00775C7E">
              <w:rPr>
                <w:noProof/>
                <w:webHidden/>
              </w:rPr>
              <w:instrText xml:space="preserve"> PAGEREF _Toc510698141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3B2BB0">
          <w:pPr>
            <w:pStyle w:val="TM3"/>
            <w:rPr>
              <w:rFonts w:eastAsiaTheme="minorEastAsia"/>
              <w:noProof/>
              <w:sz w:val="22"/>
              <w:lang w:eastAsia="fr-FR"/>
            </w:rPr>
          </w:pPr>
          <w:hyperlink w:anchor="_Toc510698142" w:history="1">
            <w:r w:rsidR="00775C7E" w:rsidRPr="00356E24">
              <w:rPr>
                <w:rStyle w:val="Lienhypertexte"/>
                <w:noProof/>
              </w:rPr>
              <w:t>Mécanismes de contrôle</w:t>
            </w:r>
            <w:r w:rsidR="00775C7E">
              <w:rPr>
                <w:noProof/>
                <w:webHidden/>
              </w:rPr>
              <w:tab/>
            </w:r>
            <w:r w:rsidR="00775C7E">
              <w:rPr>
                <w:noProof/>
                <w:webHidden/>
              </w:rPr>
              <w:fldChar w:fldCharType="begin"/>
            </w:r>
            <w:r w:rsidR="00775C7E">
              <w:rPr>
                <w:noProof/>
                <w:webHidden/>
              </w:rPr>
              <w:instrText xml:space="preserve"> PAGEREF _Toc510698142 \h </w:instrText>
            </w:r>
            <w:r w:rsidR="00775C7E">
              <w:rPr>
                <w:noProof/>
                <w:webHidden/>
              </w:rPr>
            </w:r>
            <w:r w:rsidR="00775C7E">
              <w:rPr>
                <w:noProof/>
                <w:webHidden/>
              </w:rPr>
              <w:fldChar w:fldCharType="separate"/>
            </w:r>
            <w:r w:rsidR="00775C7E">
              <w:rPr>
                <w:noProof/>
                <w:webHidden/>
              </w:rPr>
              <w:t>5</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43" w:history="1">
            <w:r w:rsidR="00775C7E" w:rsidRPr="00356E24">
              <w:rPr>
                <w:rStyle w:val="Lienhypertexte"/>
                <w:noProof/>
              </w:rPr>
              <w:t>Fichier en entrée</w:t>
            </w:r>
            <w:r w:rsidR="00775C7E">
              <w:rPr>
                <w:noProof/>
                <w:webHidden/>
              </w:rPr>
              <w:tab/>
            </w:r>
            <w:r w:rsidR="00775C7E">
              <w:rPr>
                <w:noProof/>
                <w:webHidden/>
              </w:rPr>
              <w:fldChar w:fldCharType="begin"/>
            </w:r>
            <w:r w:rsidR="00775C7E">
              <w:rPr>
                <w:noProof/>
                <w:webHidden/>
              </w:rPr>
              <w:instrText xml:space="preserve"> PAGEREF _Toc510698143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44" w:history="1">
            <w:r w:rsidR="00775C7E" w:rsidRPr="00356E24">
              <w:rPr>
                <w:rStyle w:val="Lienhypertexte"/>
                <w:noProof/>
              </w:rPr>
              <w:t>Fichiers en sortie</w:t>
            </w:r>
            <w:r w:rsidR="00775C7E">
              <w:rPr>
                <w:noProof/>
                <w:webHidden/>
              </w:rPr>
              <w:tab/>
            </w:r>
            <w:r w:rsidR="00775C7E">
              <w:rPr>
                <w:noProof/>
                <w:webHidden/>
              </w:rPr>
              <w:fldChar w:fldCharType="begin"/>
            </w:r>
            <w:r w:rsidR="00775C7E">
              <w:rPr>
                <w:noProof/>
                <w:webHidden/>
              </w:rPr>
              <w:instrText xml:space="preserve"> PAGEREF _Toc510698144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3B2BB0">
          <w:pPr>
            <w:pStyle w:val="TM3"/>
            <w:rPr>
              <w:rFonts w:eastAsiaTheme="minorEastAsia"/>
              <w:noProof/>
              <w:sz w:val="22"/>
              <w:lang w:eastAsia="fr-FR"/>
            </w:rPr>
          </w:pPr>
          <w:hyperlink w:anchor="_Toc510698145" w:history="1">
            <w:r w:rsidR="00775C7E" w:rsidRPr="00356E24">
              <w:rPr>
                <w:rStyle w:val="Lienhypertexte"/>
                <w:noProof/>
              </w:rPr>
              <w:t>Les fichiers de résultats</w:t>
            </w:r>
            <w:r w:rsidR="00775C7E">
              <w:rPr>
                <w:noProof/>
                <w:webHidden/>
              </w:rPr>
              <w:tab/>
            </w:r>
            <w:r w:rsidR="00775C7E">
              <w:rPr>
                <w:noProof/>
                <w:webHidden/>
              </w:rPr>
              <w:fldChar w:fldCharType="begin"/>
            </w:r>
            <w:r w:rsidR="00775C7E">
              <w:rPr>
                <w:noProof/>
                <w:webHidden/>
              </w:rPr>
              <w:instrText xml:space="preserve"> PAGEREF _Toc510698145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3B2BB0">
          <w:pPr>
            <w:pStyle w:val="TM1"/>
            <w:tabs>
              <w:tab w:val="right" w:leader="dot" w:pos="9062"/>
            </w:tabs>
            <w:rPr>
              <w:rFonts w:eastAsiaTheme="minorEastAsia"/>
              <w:b w:val="0"/>
              <w:noProof/>
              <w:sz w:val="22"/>
              <w:lang w:eastAsia="fr-FR"/>
            </w:rPr>
          </w:pPr>
          <w:hyperlink w:anchor="_Toc510698146" w:history="1">
            <w:r w:rsidR="00775C7E" w:rsidRPr="00356E24">
              <w:rPr>
                <w:rStyle w:val="Lienhypertexte"/>
                <w:noProof/>
              </w:rPr>
              <w:t>Module central (blanc) de Alignements-donnees-BnF : alignements – notices d’autorité</w:t>
            </w:r>
            <w:r w:rsidR="00775C7E">
              <w:rPr>
                <w:noProof/>
                <w:webHidden/>
              </w:rPr>
              <w:tab/>
            </w:r>
            <w:r w:rsidR="00775C7E">
              <w:rPr>
                <w:noProof/>
                <w:webHidden/>
              </w:rPr>
              <w:fldChar w:fldCharType="begin"/>
            </w:r>
            <w:r w:rsidR="00775C7E">
              <w:rPr>
                <w:noProof/>
                <w:webHidden/>
              </w:rPr>
              <w:instrText xml:space="preserve"> PAGEREF _Toc510698146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47" w:history="1">
            <w:r w:rsidR="00775C7E" w:rsidRPr="00356E24">
              <w:rPr>
                <w:rStyle w:val="Lienhypertexte"/>
                <w:noProof/>
              </w:rPr>
              <w:t>Processus d’alignement</w:t>
            </w:r>
            <w:r w:rsidR="00775C7E">
              <w:rPr>
                <w:noProof/>
                <w:webHidden/>
              </w:rPr>
              <w:tab/>
            </w:r>
            <w:r w:rsidR="00775C7E">
              <w:rPr>
                <w:noProof/>
                <w:webHidden/>
              </w:rPr>
              <w:fldChar w:fldCharType="begin"/>
            </w:r>
            <w:r w:rsidR="00775C7E">
              <w:rPr>
                <w:noProof/>
                <w:webHidden/>
              </w:rPr>
              <w:instrText xml:space="preserve"> PAGEREF _Toc510698147 \h </w:instrText>
            </w:r>
            <w:r w:rsidR="00775C7E">
              <w:rPr>
                <w:noProof/>
                <w:webHidden/>
              </w:rPr>
            </w:r>
            <w:r w:rsidR="00775C7E">
              <w:rPr>
                <w:noProof/>
                <w:webHidden/>
              </w:rPr>
              <w:fldChar w:fldCharType="separate"/>
            </w:r>
            <w:r w:rsidR="00775C7E">
              <w:rPr>
                <w:noProof/>
                <w:webHidden/>
              </w:rPr>
              <w:t>6</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48" w:history="1">
            <w:r w:rsidR="00775C7E" w:rsidRPr="00356E24">
              <w:rPr>
                <w:rStyle w:val="Lienhypertexte"/>
                <w:noProof/>
              </w:rPr>
              <w:t>Fichiers en sortie</w:t>
            </w:r>
            <w:r w:rsidR="00775C7E">
              <w:rPr>
                <w:noProof/>
                <w:webHidden/>
              </w:rPr>
              <w:tab/>
            </w:r>
            <w:r w:rsidR="00775C7E">
              <w:rPr>
                <w:noProof/>
                <w:webHidden/>
              </w:rPr>
              <w:fldChar w:fldCharType="begin"/>
            </w:r>
            <w:r w:rsidR="00775C7E">
              <w:rPr>
                <w:noProof/>
                <w:webHidden/>
              </w:rPr>
              <w:instrText xml:space="preserve"> PAGEREF _Toc510698148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3B2BB0">
          <w:pPr>
            <w:pStyle w:val="TM1"/>
            <w:tabs>
              <w:tab w:val="right" w:leader="dot" w:pos="9062"/>
            </w:tabs>
            <w:rPr>
              <w:rFonts w:eastAsiaTheme="minorEastAsia"/>
              <w:b w:val="0"/>
              <w:noProof/>
              <w:sz w:val="22"/>
              <w:lang w:eastAsia="fr-FR"/>
            </w:rPr>
          </w:pPr>
          <w:hyperlink w:anchor="_Toc510698149" w:history="1">
            <w:r w:rsidR="00775C7E" w:rsidRPr="00356E24">
              <w:rPr>
                <w:rStyle w:val="Lienhypertexte"/>
                <w:noProof/>
              </w:rPr>
              <w:t>Modules périphériques de Alignements-donnees-BnF : fonctionnalités facilitatrices pour l’usager</w:t>
            </w:r>
            <w:r w:rsidR="00775C7E">
              <w:rPr>
                <w:noProof/>
                <w:webHidden/>
              </w:rPr>
              <w:tab/>
            </w:r>
            <w:r w:rsidR="00775C7E">
              <w:rPr>
                <w:noProof/>
                <w:webHidden/>
              </w:rPr>
              <w:fldChar w:fldCharType="begin"/>
            </w:r>
            <w:r w:rsidR="00775C7E">
              <w:rPr>
                <w:noProof/>
                <w:webHidden/>
              </w:rPr>
              <w:instrText xml:space="preserve"> PAGEREF _Toc510698149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50" w:history="1">
            <w:r w:rsidR="00775C7E" w:rsidRPr="00356E24">
              <w:rPr>
                <w:rStyle w:val="Lienhypertexte"/>
                <w:noProof/>
              </w:rPr>
              <w:t>Module (bleu) de conversion de fichier de notices en fichiers tabulés</w:t>
            </w:r>
            <w:r w:rsidR="00775C7E">
              <w:rPr>
                <w:noProof/>
                <w:webHidden/>
              </w:rPr>
              <w:tab/>
            </w:r>
            <w:r w:rsidR="00775C7E">
              <w:rPr>
                <w:noProof/>
                <w:webHidden/>
              </w:rPr>
              <w:fldChar w:fldCharType="begin"/>
            </w:r>
            <w:r w:rsidR="00775C7E">
              <w:rPr>
                <w:noProof/>
                <w:webHidden/>
              </w:rPr>
              <w:instrText xml:space="preserve"> PAGEREF _Toc510698150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3B2BB0">
          <w:pPr>
            <w:pStyle w:val="TM3"/>
            <w:rPr>
              <w:rFonts w:eastAsiaTheme="minorEastAsia"/>
              <w:noProof/>
              <w:sz w:val="22"/>
              <w:lang w:eastAsia="fr-FR"/>
            </w:rPr>
          </w:pPr>
          <w:hyperlink w:anchor="_Toc510698151" w:history="1">
            <w:r w:rsidR="00775C7E" w:rsidRPr="00356E24">
              <w:rPr>
                <w:rStyle w:val="Lienhypertexte"/>
                <w:noProof/>
              </w:rPr>
              <w:t>Extraction de notices bibliographiques - Principes</w:t>
            </w:r>
            <w:r w:rsidR="00775C7E">
              <w:rPr>
                <w:noProof/>
                <w:webHidden/>
              </w:rPr>
              <w:tab/>
            </w:r>
            <w:r w:rsidR="00775C7E">
              <w:rPr>
                <w:noProof/>
                <w:webHidden/>
              </w:rPr>
              <w:fldChar w:fldCharType="begin"/>
            </w:r>
            <w:r w:rsidR="00775C7E">
              <w:rPr>
                <w:noProof/>
                <w:webHidden/>
              </w:rPr>
              <w:instrText xml:space="preserve"> PAGEREF _Toc510698151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3B2BB0">
          <w:pPr>
            <w:pStyle w:val="TM3"/>
            <w:rPr>
              <w:rFonts w:eastAsiaTheme="minorEastAsia"/>
              <w:noProof/>
              <w:sz w:val="22"/>
              <w:lang w:eastAsia="fr-FR"/>
            </w:rPr>
          </w:pPr>
          <w:hyperlink w:anchor="_Toc510698152" w:history="1">
            <w:r w:rsidR="00775C7E" w:rsidRPr="00356E24">
              <w:rPr>
                <w:rStyle w:val="Lienhypertexte"/>
                <w:noProof/>
              </w:rPr>
              <w:t>Extraction de notices bibliographiques - Zones utilisées pour générer chaque élément d’information</w:t>
            </w:r>
            <w:r w:rsidR="00775C7E">
              <w:rPr>
                <w:noProof/>
                <w:webHidden/>
              </w:rPr>
              <w:tab/>
            </w:r>
            <w:r w:rsidR="00775C7E">
              <w:rPr>
                <w:noProof/>
                <w:webHidden/>
              </w:rPr>
              <w:fldChar w:fldCharType="begin"/>
            </w:r>
            <w:r w:rsidR="00775C7E">
              <w:rPr>
                <w:noProof/>
                <w:webHidden/>
              </w:rPr>
              <w:instrText xml:space="preserve"> PAGEREF _Toc510698152 \h </w:instrText>
            </w:r>
            <w:r w:rsidR="00775C7E">
              <w:rPr>
                <w:noProof/>
                <w:webHidden/>
              </w:rPr>
            </w:r>
            <w:r w:rsidR="00775C7E">
              <w:rPr>
                <w:noProof/>
                <w:webHidden/>
              </w:rPr>
              <w:fldChar w:fldCharType="separate"/>
            </w:r>
            <w:r w:rsidR="00775C7E">
              <w:rPr>
                <w:noProof/>
                <w:webHidden/>
              </w:rPr>
              <w:t>7</w:t>
            </w:r>
            <w:r w:rsidR="00775C7E">
              <w:rPr>
                <w:noProof/>
                <w:webHidden/>
              </w:rPr>
              <w:fldChar w:fldCharType="end"/>
            </w:r>
          </w:hyperlink>
        </w:p>
        <w:p w:rsidR="00775C7E" w:rsidRDefault="003B2BB0">
          <w:pPr>
            <w:pStyle w:val="TM3"/>
            <w:rPr>
              <w:rFonts w:eastAsiaTheme="minorEastAsia"/>
              <w:noProof/>
              <w:sz w:val="22"/>
              <w:lang w:eastAsia="fr-FR"/>
            </w:rPr>
          </w:pPr>
          <w:hyperlink w:anchor="_Toc510698153" w:history="1">
            <w:r w:rsidR="00775C7E" w:rsidRPr="00356E24">
              <w:rPr>
                <w:rStyle w:val="Lienhypertexte"/>
                <w:noProof/>
              </w:rPr>
              <w:t>Extraction de notices bibliographiques - Zones exportées dans les fichiers en sortie</w:t>
            </w:r>
            <w:r w:rsidR="00775C7E">
              <w:rPr>
                <w:noProof/>
                <w:webHidden/>
              </w:rPr>
              <w:tab/>
            </w:r>
            <w:r w:rsidR="00775C7E">
              <w:rPr>
                <w:noProof/>
                <w:webHidden/>
              </w:rPr>
              <w:fldChar w:fldCharType="begin"/>
            </w:r>
            <w:r w:rsidR="00775C7E">
              <w:rPr>
                <w:noProof/>
                <w:webHidden/>
              </w:rPr>
              <w:instrText xml:space="preserve"> PAGEREF _Toc510698153 \h </w:instrText>
            </w:r>
            <w:r w:rsidR="00775C7E">
              <w:rPr>
                <w:noProof/>
                <w:webHidden/>
              </w:rPr>
            </w:r>
            <w:r w:rsidR="00775C7E">
              <w:rPr>
                <w:noProof/>
                <w:webHidden/>
              </w:rPr>
              <w:fldChar w:fldCharType="separate"/>
            </w:r>
            <w:r w:rsidR="00775C7E">
              <w:rPr>
                <w:noProof/>
                <w:webHidden/>
              </w:rPr>
              <w:t>8</w:t>
            </w:r>
            <w:r w:rsidR="00775C7E">
              <w:rPr>
                <w:noProof/>
                <w:webHidden/>
              </w:rPr>
              <w:fldChar w:fldCharType="end"/>
            </w:r>
          </w:hyperlink>
        </w:p>
        <w:p w:rsidR="00775C7E" w:rsidRDefault="003B2BB0">
          <w:pPr>
            <w:pStyle w:val="TM3"/>
            <w:rPr>
              <w:rFonts w:eastAsiaTheme="minorEastAsia"/>
              <w:noProof/>
              <w:sz w:val="22"/>
              <w:lang w:eastAsia="fr-FR"/>
            </w:rPr>
          </w:pPr>
          <w:hyperlink w:anchor="_Toc510698154" w:history="1">
            <w:r w:rsidR="00775C7E" w:rsidRPr="00356E24">
              <w:rPr>
                <w:rStyle w:val="Lienhypertexte"/>
                <w:noProof/>
              </w:rPr>
              <w:t>Extraction de notices d’autorité – Principes</w:t>
            </w:r>
            <w:r w:rsidR="00775C7E">
              <w:rPr>
                <w:noProof/>
                <w:webHidden/>
              </w:rPr>
              <w:tab/>
            </w:r>
            <w:r w:rsidR="00775C7E">
              <w:rPr>
                <w:noProof/>
                <w:webHidden/>
              </w:rPr>
              <w:fldChar w:fldCharType="begin"/>
            </w:r>
            <w:r w:rsidR="00775C7E">
              <w:rPr>
                <w:noProof/>
                <w:webHidden/>
              </w:rPr>
              <w:instrText xml:space="preserve"> PAGEREF _Toc510698154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3B2BB0">
          <w:pPr>
            <w:pStyle w:val="TM2"/>
            <w:tabs>
              <w:tab w:val="right" w:leader="dot" w:pos="9062"/>
            </w:tabs>
            <w:rPr>
              <w:rFonts w:eastAsiaTheme="minorEastAsia"/>
              <w:b w:val="0"/>
              <w:noProof/>
              <w:sz w:val="22"/>
              <w:lang w:eastAsia="fr-FR"/>
            </w:rPr>
          </w:pPr>
          <w:hyperlink w:anchor="_Toc510698155" w:history="1">
            <w:r w:rsidR="00775C7E" w:rsidRPr="00356E24">
              <w:rPr>
                <w:rStyle w:val="Lienhypertexte"/>
                <w:noProof/>
              </w:rPr>
              <w:t>Module (rouge) d’export de notices BnF</w:t>
            </w:r>
            <w:r w:rsidR="00775C7E">
              <w:rPr>
                <w:noProof/>
                <w:webHidden/>
              </w:rPr>
              <w:tab/>
            </w:r>
            <w:r w:rsidR="00775C7E">
              <w:rPr>
                <w:noProof/>
                <w:webHidden/>
              </w:rPr>
              <w:fldChar w:fldCharType="begin"/>
            </w:r>
            <w:r w:rsidR="00775C7E">
              <w:rPr>
                <w:noProof/>
                <w:webHidden/>
              </w:rPr>
              <w:instrText xml:space="preserve"> PAGEREF _Toc510698155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3B2BB0">
          <w:pPr>
            <w:pStyle w:val="TM3"/>
            <w:rPr>
              <w:rFonts w:eastAsiaTheme="minorEastAsia"/>
              <w:noProof/>
              <w:sz w:val="22"/>
              <w:lang w:eastAsia="fr-FR"/>
            </w:rPr>
          </w:pPr>
          <w:hyperlink w:anchor="_Toc510698156" w:history="1">
            <w:r w:rsidR="00775C7E" w:rsidRPr="00356E24">
              <w:rPr>
                <w:rStyle w:val="Lienhypertexte"/>
                <w:noProof/>
              </w:rPr>
              <w:t>Option « Données d’autorité liées »</w:t>
            </w:r>
            <w:r w:rsidR="00775C7E">
              <w:rPr>
                <w:noProof/>
                <w:webHidden/>
              </w:rPr>
              <w:tab/>
            </w:r>
            <w:r w:rsidR="00775C7E">
              <w:rPr>
                <w:noProof/>
                <w:webHidden/>
              </w:rPr>
              <w:fldChar w:fldCharType="begin"/>
            </w:r>
            <w:r w:rsidR="00775C7E">
              <w:rPr>
                <w:noProof/>
                <w:webHidden/>
              </w:rPr>
              <w:instrText xml:space="preserve"> PAGEREF _Toc510698156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3B2BB0">
          <w:pPr>
            <w:pStyle w:val="TM3"/>
            <w:rPr>
              <w:rFonts w:eastAsiaTheme="minorEastAsia"/>
              <w:noProof/>
              <w:sz w:val="22"/>
              <w:lang w:eastAsia="fr-FR"/>
            </w:rPr>
          </w:pPr>
          <w:hyperlink w:anchor="_Toc510698157" w:history="1">
            <w:r w:rsidR="00775C7E" w:rsidRPr="00356E24">
              <w:rPr>
                <w:rStyle w:val="Lienhypertexte"/>
                <w:noProof/>
              </w:rPr>
              <w:t>Option iso2709 / XML</w:t>
            </w:r>
            <w:r w:rsidR="00775C7E">
              <w:rPr>
                <w:noProof/>
                <w:webHidden/>
              </w:rPr>
              <w:tab/>
            </w:r>
            <w:r w:rsidR="00775C7E">
              <w:rPr>
                <w:noProof/>
                <w:webHidden/>
              </w:rPr>
              <w:fldChar w:fldCharType="begin"/>
            </w:r>
            <w:r w:rsidR="00775C7E">
              <w:rPr>
                <w:noProof/>
                <w:webHidden/>
              </w:rPr>
              <w:instrText xml:space="preserve"> PAGEREF _Toc510698157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775C7E" w:rsidRDefault="003B2BB0">
          <w:pPr>
            <w:pStyle w:val="TM3"/>
            <w:rPr>
              <w:rFonts w:eastAsiaTheme="minorEastAsia"/>
              <w:noProof/>
              <w:sz w:val="22"/>
              <w:lang w:eastAsia="fr-FR"/>
            </w:rPr>
          </w:pPr>
          <w:hyperlink w:anchor="_Toc510698158" w:history="1">
            <w:r w:rsidR="00775C7E" w:rsidRPr="00356E24">
              <w:rPr>
                <w:rStyle w:val="Lienhypertexte"/>
                <w:noProof/>
              </w:rPr>
              <w:t>Option Unimarc / Intermarc</w:t>
            </w:r>
            <w:r w:rsidR="00775C7E">
              <w:rPr>
                <w:noProof/>
                <w:webHidden/>
              </w:rPr>
              <w:tab/>
            </w:r>
            <w:r w:rsidR="00775C7E">
              <w:rPr>
                <w:noProof/>
                <w:webHidden/>
              </w:rPr>
              <w:fldChar w:fldCharType="begin"/>
            </w:r>
            <w:r w:rsidR="00775C7E">
              <w:rPr>
                <w:noProof/>
                <w:webHidden/>
              </w:rPr>
              <w:instrText xml:space="preserve"> PAGEREF _Toc510698158 \h </w:instrText>
            </w:r>
            <w:r w:rsidR="00775C7E">
              <w:rPr>
                <w:noProof/>
                <w:webHidden/>
              </w:rPr>
            </w:r>
            <w:r w:rsidR="00775C7E">
              <w:rPr>
                <w:noProof/>
                <w:webHidden/>
              </w:rPr>
              <w:fldChar w:fldCharType="separate"/>
            </w:r>
            <w:r w:rsidR="00775C7E">
              <w:rPr>
                <w:noProof/>
                <w:webHidden/>
              </w:rPr>
              <w:t>9</w:t>
            </w:r>
            <w:r w:rsidR="00775C7E">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042199A7" wp14:editId="4553F422">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0698128"/>
      <w:r>
        <w:t>Module central</w:t>
      </w:r>
      <w:r w:rsidR="00342790">
        <w:t xml:space="preserve"> (blanc) </w:t>
      </w:r>
      <w:r>
        <w:t xml:space="preserve">de </w:t>
      </w:r>
      <w:r w:rsidR="00342790">
        <w:t>Alignements-données-BnF</w:t>
      </w:r>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0698129"/>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0698130"/>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lastRenderedPageBreak/>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0698131"/>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0698132"/>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0698133"/>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0698134"/>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lastRenderedPageBreak/>
        <w:t>Oubli de sélectionner le bon type de document pour le fichier mis en entrée</w:t>
      </w:r>
      <w:r>
        <w:br/>
      </w:r>
      <w:r w:rsidRPr="0077353E">
        <w:rPr>
          <w:noProof/>
          <w:lang w:eastAsia="fr-FR"/>
        </w:rPr>
        <w:drawing>
          <wp:inline distT="0" distB="0" distL="0" distR="0" wp14:anchorId="3C38F577" wp14:editId="702DBB15">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0698135"/>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0698136"/>
      <w:r>
        <w:t>Alignement par FRBNF</w:t>
      </w:r>
      <w:bookmarkEnd w:id="8"/>
    </w:p>
    <w:p w:rsidR="005F54C8" w:rsidRDefault="005F54C8" w:rsidP="005F54C8">
      <w:pPr>
        <w:pStyle w:val="Paragraphedeliste"/>
        <w:numPr>
          <w:ilvl w:val="0"/>
          <w:numId w:val="11"/>
        </w:numPr>
      </w:pPr>
      <w:r>
        <w:t>Recherche sur le nombre complet avec préfixe sur le critère de recherche bib.otherid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0698137"/>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bib.isbn</w:t>
      </w:r>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recherche sur l’ISBN nettoyé : uniquement le premier ISBN (s’il y a en entrée plusieurs ISBN séparés par des ponctuation), en supprimant les espaces, les tirets, etc.</w:t>
      </w:r>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lastRenderedPageBreak/>
        <w:t>Si échec, on refait les mêmes recherches, mais dans toute la notice</w:t>
      </w:r>
      <w:r w:rsidR="00B6230D">
        <w:t xml:space="preserve"> (critère de recherche SRU bib.anywhere)</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0698138"/>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Recherche sur bib.ean + contrôle sur titre, volumaison et date</w:t>
      </w:r>
    </w:p>
    <w:p w:rsidR="00ED581F" w:rsidRDefault="00ED581F" w:rsidP="00ED581F">
      <w:pPr>
        <w:pStyle w:val="Paragraphedeliste"/>
        <w:numPr>
          <w:ilvl w:val="0"/>
          <w:numId w:val="15"/>
        </w:numPr>
      </w:pPr>
      <w:r>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1" w:name="_Toc510698139"/>
      <w:r>
        <w:t>Alignement par n° commercial (CD-DVD)</w:t>
      </w:r>
      <w:bookmarkEnd w:id="11"/>
    </w:p>
    <w:p w:rsidR="00B63DCD" w:rsidRPr="00B63DCD" w:rsidRDefault="00B63DCD" w:rsidP="00B63DCD">
      <w:r>
        <w:t>Numéro commercial : 071$b (source) + 071$a (identifiant interne à la source)</w:t>
      </w:r>
    </w:p>
    <w:p w:rsidR="00B001FE" w:rsidRDefault="00B17EDA" w:rsidP="00B001FE">
      <w:r>
        <w:t>Recherche du numéro commercial dans le critère bib.comref</w:t>
      </w:r>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Construction d’une requête : bib.anywhere all &lt;source&gt; and bib.comref all &lt;identifiant&gt;</w:t>
      </w:r>
    </w:p>
    <w:p w:rsidR="00B63DCD" w:rsidRPr="00B63DCD" w:rsidRDefault="00B63DCD" w:rsidP="00B63DCD">
      <w:pPr>
        <w:pStyle w:val="Paragraphedeliste"/>
        <w:numPr>
          <w:ilvl w:val="0"/>
          <w:numId w:val="20"/>
        </w:numPr>
      </w:pPr>
      <w:r>
        <w:t xml:space="preserve">S’il y a un seul mot : </w:t>
      </w:r>
      <w:r>
        <w:br/>
        <w:t>Requête bib.comref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contrôle sur titre, volumaison et date</w:t>
      </w:r>
    </w:p>
    <w:p w:rsidR="00B001FE" w:rsidRDefault="00B001FE" w:rsidP="00B001FE">
      <w:pPr>
        <w:pStyle w:val="Titre3"/>
      </w:pPr>
      <w:bookmarkStart w:id="12" w:name="_Toc510698140"/>
      <w:r>
        <w:t>Alignement par ISSN (périodiques)</w:t>
      </w:r>
      <w:bookmarkEnd w:id="12"/>
    </w:p>
    <w:p w:rsidR="00B001FE" w:rsidRDefault="00B17EDA" w:rsidP="00B17EDA">
      <w:pPr>
        <w:pStyle w:val="Paragraphedeliste"/>
        <w:numPr>
          <w:ilvl w:val="0"/>
          <w:numId w:val="16"/>
        </w:numPr>
      </w:pPr>
      <w:r>
        <w:t>Recherche de l’ISSN dans le critère de recherche SRU bib.issn</w:t>
      </w:r>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0698141"/>
      <w:r>
        <w:t>Alignement par mots (Titre-Auteur-Date</w:t>
      </w:r>
      <w:r w:rsidR="00375A15">
        <w:t>-</w:t>
      </w:r>
      <w:r w:rsidR="0076122F">
        <w:t>Editeur-</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Contrôle sur la volumaison</w:t>
      </w:r>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4" w:name="_Toc510698142"/>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lastRenderedPageBreak/>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B93226">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0698143"/>
      <w:r>
        <w:t>Fichier en entrée</w:t>
      </w:r>
      <w:bookmarkEnd w:id="15"/>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6" w:name="_Toc510698144"/>
      <w:r>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0698145"/>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lastRenderedPageBreak/>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8" w:name="_Toc510698146"/>
      <w:bookmarkStart w:id="19" w:name="_Ref510166959"/>
      <w:r>
        <w:t>Module central (blanc) de Alignements-donnees-BnF : alignements – notices d’autorité</w:t>
      </w:r>
      <w:bookmarkEnd w:id="18"/>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0698147"/>
      <w:r>
        <w:t>Processus d’alignement</w:t>
      </w:r>
      <w:bookmarkEnd w:id="20"/>
    </w:p>
    <w:p w:rsidR="00F83299" w:rsidRDefault="00F83299" w:rsidP="00F83299">
      <w:r>
        <w:t>Comme pour les notices bibliographiques : alignement d’abord sur les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1" w:name="_Toc510698148"/>
      <w:r>
        <w:t>Fichiers en sortie</w:t>
      </w:r>
      <w:bookmarkEnd w:id="21"/>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2" w:name="_Toc510698149"/>
      <w:r w:rsidRPr="005A37D9">
        <w:t xml:space="preserve">Modules </w:t>
      </w:r>
      <w:r w:rsidR="00471108">
        <w:t xml:space="preserve">périphériques de </w:t>
      </w:r>
      <w:r w:rsidR="0013124E">
        <w:t>Alignements-donnees-BnF</w:t>
      </w:r>
      <w:r w:rsidR="00471108">
        <w:t xml:space="preserve"> : fonctionnalités </w:t>
      </w:r>
      <w:r w:rsidR="0013124E" w:rsidRPr="005A37D9">
        <w:t>facilitat</w:t>
      </w:r>
      <w:r w:rsidR="0013124E">
        <w:t>rices</w:t>
      </w:r>
      <w:r w:rsidRPr="005A37D9">
        <w:t xml:space="preserve"> pour l’usager</w:t>
      </w:r>
      <w:bookmarkEnd w:id="19"/>
      <w:bookmarkEnd w:id="22"/>
    </w:p>
    <w:p w:rsidR="00601C04" w:rsidRPr="005A37D9" w:rsidRDefault="00601C04" w:rsidP="00145055">
      <w:pPr>
        <w:pStyle w:val="Titre2"/>
      </w:pPr>
      <w:bookmarkStart w:id="23" w:name="_Toc510167031"/>
      <w:bookmarkStart w:id="24" w:name="_Toc510614211"/>
      <w:bookmarkStart w:id="25" w:name="_Toc510698150"/>
      <w:bookmarkEnd w:id="23"/>
      <w:bookmarkEnd w:id="24"/>
      <w:r w:rsidRPr="005A37D9">
        <w:t xml:space="preserve">Module </w:t>
      </w:r>
      <w:r w:rsidR="0013124E">
        <w:t xml:space="preserve">(bleu) </w:t>
      </w:r>
      <w:r w:rsidRPr="005A37D9">
        <w:t>de conversion de fichier de notices en fichiers tabulés</w:t>
      </w:r>
      <w:bookmarkEnd w:id="25"/>
    </w:p>
    <w:p w:rsidR="00D21E66" w:rsidRDefault="002264D0" w:rsidP="0013124E">
      <w:pPr>
        <w:pStyle w:val="Titre3"/>
      </w:pPr>
      <w:bookmarkStart w:id="26" w:name="_Toc510698151"/>
      <w:r>
        <w:t xml:space="preserve">Extraction de notices bibliographiques - </w:t>
      </w:r>
      <w:r w:rsidR="00D21E66">
        <w:t>Principes</w:t>
      </w:r>
      <w:bookmarkEnd w:id="26"/>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Mais pour faciliter cet alignement, le logiciel propose un module qui, à partir d’un fichier exporté d’un catalogue au format Unimarc (iso2709 ou XML), propose des tableaux à utiliser dans le module d’alignements</w:t>
      </w:r>
    </w:p>
    <w:p w:rsidR="00601C04" w:rsidRDefault="00D21E66" w:rsidP="00601C04">
      <w:r>
        <w:lastRenderedPageBreak/>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Numéro commercial éditeur (documents sonores et vidéos)</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7" w:name="_Toc510698152"/>
      <w:r>
        <w:t xml:space="preserve">Extraction de notices bibliographiques - </w:t>
      </w:r>
      <w:r w:rsidR="00D21E66">
        <w:t xml:space="preserve">Zones utilisées pour </w:t>
      </w:r>
      <w:r w:rsidR="00A12C35">
        <w:t xml:space="preserve">générer </w:t>
      </w:r>
      <w:r w:rsidR="00D21E66">
        <w:t>chaque élément d’information</w:t>
      </w:r>
      <w:bookmarkEnd w:id="27"/>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"frbn")</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"ark:/12148/"</w:t>
      </w:r>
      <w:r>
        <w:t>)</w:t>
      </w:r>
    </w:p>
    <w:p w:rsidR="005832C9" w:rsidRPr="005A37D9" w:rsidRDefault="005832C9" w:rsidP="0013124E">
      <w:pPr>
        <w:pStyle w:val="Titre4"/>
        <w:rPr>
          <w:lang w:val="en-US"/>
        </w:rPr>
      </w:pPr>
      <w:r w:rsidRPr="005A37D9">
        <w:rPr>
          <w:lang w:val="en-US"/>
        </w:rPr>
        <w:t>Numéro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r w:rsidRPr="005A37D9">
        <w:rPr>
          <w:lang w:val="en-US"/>
        </w:rPr>
        <w:t>Numéro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bookmarkStart w:id="28" w:name="_GoBack"/>
      <w:bookmarkEnd w:id="28"/>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200$a</w:t>
      </w:r>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Les accents et signes de ponctuation sont nettoyés ; les mots sont passés en minuscules, leurs diacritiques (accents, cédilles, etc.) supprimés, et ils sont ensuite dédoublonnés</w:t>
      </w:r>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lastRenderedPageBreak/>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0698153"/>
      <w:r>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0698154"/>
      <w:r>
        <w:t>Extraction de notices d’autorité – Principes</w:t>
      </w:r>
      <w:bookmarkEnd w:id="30"/>
    </w:p>
    <w:p w:rsidR="002264D0" w:rsidRDefault="002264D0" w:rsidP="002264D0">
      <w:r>
        <w:t>Les principes sont les mêmes que pour les notices bibliographiques : on met en entrée un fichier Unimarc de notices d’autorité, et le programme répartit ces notices par types (personnes physiques, organisations, mots-matières, oeuvres)</w:t>
      </w:r>
    </w:p>
    <w:p w:rsidR="002264D0" w:rsidRPr="002264D0" w:rsidRDefault="002264D0" w:rsidP="002264D0"/>
    <w:p w:rsidR="00A12C35" w:rsidRDefault="005864C6" w:rsidP="0013124E">
      <w:pPr>
        <w:pStyle w:val="Titre2"/>
      </w:pPr>
      <w:bookmarkStart w:id="31" w:name="_Toc510698155"/>
      <w:r>
        <w:lastRenderedPageBreak/>
        <w:t xml:space="preserve">Module </w:t>
      </w:r>
      <w:r w:rsidR="0013124E">
        <w:t xml:space="preserve">(rouge) </w:t>
      </w:r>
      <w:r>
        <w:t xml:space="preserve">d’export de </w:t>
      </w:r>
      <w:r w:rsidRPr="0013124E">
        <w:t>notices</w:t>
      </w:r>
      <w:r>
        <w:t xml:space="preserve"> BnF</w:t>
      </w:r>
      <w:bookmarkEnd w:id="31"/>
    </w:p>
    <w:p w:rsidR="005864C6" w:rsidRDefault="005864C6" w:rsidP="005864C6">
      <w:r>
        <w:t>A partir d’un fichier donnant une liste d’ARK (un ARK par ligne), ce module permet d’extraire des notices Bnf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0698156"/>
      <w:r>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0698157"/>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0698158"/>
      <w:r>
        <w:t>Option Unimarc / Intermarc</w:t>
      </w:r>
      <w:bookmarkEnd w:id="34"/>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BB0" w:rsidRDefault="003B2BB0" w:rsidP="0044159F">
      <w:pPr>
        <w:spacing w:line="240" w:lineRule="auto"/>
      </w:pPr>
      <w:r>
        <w:separator/>
      </w:r>
    </w:p>
  </w:endnote>
  <w:endnote w:type="continuationSeparator" w:id="0">
    <w:p w:rsidR="003B2BB0" w:rsidRDefault="003B2BB0"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Transition bibliographique / Groupe Systèmes &amp; Données. Logiciel alignement</w:t>
    </w:r>
    <w:r w:rsidR="00A12C35">
      <w:t>-donnees-bnf</w:t>
    </w:r>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BB0" w:rsidRDefault="003B2BB0" w:rsidP="0044159F">
      <w:pPr>
        <w:spacing w:line="240" w:lineRule="auto"/>
      </w:pPr>
      <w:r>
        <w:separator/>
      </w:r>
    </w:p>
  </w:footnote>
  <w:footnote w:type="continuationSeparator" w:id="0">
    <w:p w:rsidR="003B2BB0" w:rsidRDefault="003B2BB0"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AC0BA1">
          <w:rPr>
            <w:noProof/>
          </w:rPr>
          <w:t>8</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5"/>
  </w:num>
  <w:num w:numId="5">
    <w:abstractNumId w:val="11"/>
  </w:num>
  <w:num w:numId="6">
    <w:abstractNumId w:val="17"/>
  </w:num>
  <w:num w:numId="7">
    <w:abstractNumId w:val="7"/>
  </w:num>
  <w:num w:numId="8">
    <w:abstractNumId w:val="19"/>
  </w:num>
  <w:num w:numId="9">
    <w:abstractNumId w:val="0"/>
  </w:num>
  <w:num w:numId="10">
    <w:abstractNumId w:val="8"/>
  </w:num>
  <w:num w:numId="11">
    <w:abstractNumId w:val="2"/>
  </w:num>
  <w:num w:numId="12">
    <w:abstractNumId w:val="3"/>
  </w:num>
  <w:num w:numId="13">
    <w:abstractNumId w:val="9"/>
  </w:num>
  <w:num w:numId="14">
    <w:abstractNumId w:val="4"/>
  </w:num>
  <w:num w:numId="15">
    <w:abstractNumId w:val="12"/>
  </w:num>
  <w:num w:numId="16">
    <w:abstractNumId w:val="6"/>
  </w:num>
  <w:num w:numId="17">
    <w:abstractNumId w:val="14"/>
  </w:num>
  <w:num w:numId="18">
    <w:abstractNumId w:val="18"/>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13124E"/>
    <w:rsid w:val="00144675"/>
    <w:rsid w:val="00145055"/>
    <w:rsid w:val="00172B2C"/>
    <w:rsid w:val="00184E25"/>
    <w:rsid w:val="001B6CA3"/>
    <w:rsid w:val="001D6EBF"/>
    <w:rsid w:val="002264D0"/>
    <w:rsid w:val="002C64C2"/>
    <w:rsid w:val="00317DAC"/>
    <w:rsid w:val="00325BD2"/>
    <w:rsid w:val="00330085"/>
    <w:rsid w:val="00340548"/>
    <w:rsid w:val="00342790"/>
    <w:rsid w:val="00357AC1"/>
    <w:rsid w:val="00375A15"/>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6C68"/>
    <w:rsid w:val="00B93226"/>
    <w:rsid w:val="00C0395E"/>
    <w:rsid w:val="00C26F9F"/>
    <w:rsid w:val="00C4098B"/>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F528E1"/>
    <w:pPr>
      <w:spacing w:before="480"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9556-53C2-46E3-95E5-CA16C8C4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2712</Words>
  <Characters>14916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39</cp:revision>
  <dcterms:created xsi:type="dcterms:W3CDTF">2018-03-30T07:52:00Z</dcterms:created>
  <dcterms:modified xsi:type="dcterms:W3CDTF">2018-04-13T11:21:00Z</dcterms:modified>
</cp:coreProperties>
</file>